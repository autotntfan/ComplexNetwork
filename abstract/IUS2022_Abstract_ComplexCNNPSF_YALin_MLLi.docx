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1BC2B" w14:textId="3DB2DB7D" w:rsidR="00556B95" w:rsidRPr="00556B95" w:rsidRDefault="003431AA" w:rsidP="00556B95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fr-FR"/>
        </w:rPr>
      </w:pPr>
      <w:bookmarkStart w:id="0" w:name="_Hlk98960291"/>
      <w:ins w:id="1" w:author="Meng-Lin Li" w:date="2022-04-09T11:40:00Z">
        <w:r>
          <w:rPr>
            <w:rFonts w:ascii="Times New Roman" w:eastAsia="Times New Roman" w:hAnsi="Times New Roman" w:cs="Times New Roman"/>
            <w:b/>
            <w:lang w:val="en-US" w:eastAsia="fr-FR"/>
          </w:rPr>
          <w:t xml:space="preserve">Blind </w:t>
        </w:r>
      </w:ins>
      <w:r w:rsidR="001E15E2">
        <w:rPr>
          <w:rFonts w:ascii="Times New Roman" w:eastAsia="Times New Roman" w:hAnsi="Times New Roman" w:cs="Times New Roman"/>
          <w:b/>
          <w:lang w:val="en-US" w:eastAsia="fr-FR"/>
        </w:rPr>
        <w:t>Phase-</w:t>
      </w:r>
      <w:del w:id="2" w:author="Meng-Lin Li" w:date="2022-04-09T11:41:00Z">
        <w:r w:rsidR="001E15E2" w:rsidDel="003431AA">
          <w:rPr>
            <w:rFonts w:ascii="Times New Roman" w:eastAsia="Times New Roman" w:hAnsi="Times New Roman" w:cs="Times New Roman"/>
            <w:b/>
            <w:lang w:val="en-US" w:eastAsia="fr-FR"/>
          </w:rPr>
          <w:delText xml:space="preserve">Aberrated </w:delText>
        </w:r>
      </w:del>
      <w:ins w:id="3" w:author="Meng-Lin Li" w:date="2022-04-09T11:41:00Z">
        <w:r>
          <w:rPr>
            <w:rFonts w:ascii="Times New Roman" w:eastAsia="Times New Roman" w:hAnsi="Times New Roman" w:cs="Times New Roman"/>
            <w:b/>
            <w:lang w:val="en-US" w:eastAsia="fr-FR"/>
          </w:rPr>
          <w:t>a</w:t>
        </w:r>
        <w:r>
          <w:rPr>
            <w:rFonts w:ascii="Times New Roman" w:eastAsia="Times New Roman" w:hAnsi="Times New Roman" w:cs="Times New Roman"/>
            <w:b/>
            <w:lang w:val="en-US" w:eastAsia="fr-FR"/>
          </w:rPr>
          <w:t xml:space="preserve">berrated </w:t>
        </w:r>
      </w:ins>
      <w:del w:id="4" w:author="Meng-Lin Li" w:date="2022-04-09T11:41:00Z">
        <w:r w:rsidR="001E15E2" w:rsidDel="003431AA">
          <w:rPr>
            <w:rFonts w:ascii="Times New Roman" w:eastAsia="Times New Roman" w:hAnsi="Times New Roman" w:cs="Times New Roman"/>
            <w:b/>
            <w:lang w:val="en-US" w:eastAsia="fr-FR"/>
          </w:rPr>
          <w:delText xml:space="preserve">Ultrasound </w:delText>
        </w:r>
      </w:del>
      <w:ins w:id="5" w:author="Meng-Lin Li" w:date="2022-04-09T11:41:00Z">
        <w:r>
          <w:rPr>
            <w:rFonts w:ascii="Times New Roman" w:eastAsia="Times New Roman" w:hAnsi="Times New Roman" w:cs="Times New Roman"/>
            <w:b/>
            <w:lang w:val="en-US" w:eastAsia="fr-FR"/>
          </w:rPr>
          <w:t xml:space="preserve">Baseband </w:t>
        </w:r>
      </w:ins>
      <w:r w:rsidR="001E15E2">
        <w:rPr>
          <w:rFonts w:ascii="Times New Roman" w:eastAsia="Times New Roman" w:hAnsi="Times New Roman" w:cs="Times New Roman"/>
          <w:b/>
          <w:lang w:val="en-US" w:eastAsia="fr-FR"/>
        </w:rPr>
        <w:t>Point Spread Function Estimat</w:t>
      </w:r>
      <w:del w:id="6" w:author="Meng-Lin Li" w:date="2022-04-09T11:41:00Z">
        <w:r w:rsidR="001E15E2" w:rsidDel="003431AA">
          <w:rPr>
            <w:rFonts w:ascii="Times New Roman" w:eastAsia="Times New Roman" w:hAnsi="Times New Roman" w:cs="Times New Roman"/>
            <w:b/>
            <w:lang w:val="en-US" w:eastAsia="fr-FR"/>
          </w:rPr>
          <w:delText>ion</w:delText>
        </w:r>
        <w:r w:rsidR="0025068F" w:rsidDel="003431AA">
          <w:rPr>
            <w:rFonts w:ascii="Times New Roman" w:eastAsia="Times New Roman" w:hAnsi="Times New Roman" w:cs="Times New Roman"/>
            <w:b/>
            <w:lang w:val="en-US" w:eastAsia="fr-FR"/>
          </w:rPr>
          <w:delText xml:space="preserve"> from Baseband Beamformed</w:delText>
        </w:r>
      </w:del>
      <w:ins w:id="7" w:author="Meng-Lin Li" w:date="2022-04-09T11:41:00Z">
        <w:r>
          <w:rPr>
            <w:rFonts w:ascii="Times New Roman" w:eastAsia="Times New Roman" w:hAnsi="Times New Roman" w:cs="Times New Roman"/>
            <w:b/>
            <w:lang w:val="en-US" w:eastAsia="fr-FR"/>
          </w:rPr>
          <w:t>or</w:t>
        </w:r>
      </w:ins>
      <w:r w:rsidR="0025068F">
        <w:rPr>
          <w:rFonts w:ascii="Times New Roman" w:eastAsia="Times New Roman" w:hAnsi="Times New Roman" w:cs="Times New Roman"/>
          <w:b/>
          <w:lang w:val="en-US" w:eastAsia="fr-FR"/>
        </w:rPr>
        <w:t xml:space="preserve"> </w:t>
      </w:r>
      <w:del w:id="8" w:author="Meng-Lin Li" w:date="2022-04-09T11:41:00Z">
        <w:r w:rsidR="0025068F" w:rsidDel="003431AA">
          <w:rPr>
            <w:rFonts w:ascii="Times New Roman" w:eastAsia="Times New Roman" w:hAnsi="Times New Roman" w:cs="Times New Roman"/>
            <w:b/>
            <w:lang w:val="en-US" w:eastAsia="fr-FR"/>
          </w:rPr>
          <w:delText xml:space="preserve">Signal </w:delText>
        </w:r>
      </w:del>
      <w:r w:rsidR="0025068F">
        <w:rPr>
          <w:rFonts w:ascii="Times New Roman" w:eastAsia="Times New Roman" w:hAnsi="Times New Roman" w:cs="Times New Roman"/>
          <w:b/>
          <w:lang w:val="en-US" w:eastAsia="fr-FR"/>
        </w:rPr>
        <w:t>Using Complex-valued Convolutional Neural Network</w:t>
      </w:r>
    </w:p>
    <w:p w14:paraId="1AD01779" w14:textId="60DFC371" w:rsidR="001E15E2" w:rsidRDefault="001E15E2" w:rsidP="00A82E3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 w:eastAsia="fr-FR"/>
        </w:rPr>
        <w:t>Yu-</w:t>
      </w:r>
      <w:r w:rsidR="00DA44C4">
        <w:rPr>
          <w:rFonts w:ascii="Times New Roman" w:eastAsia="Times New Roman" w:hAnsi="Times New Roman" w:cs="Times New Roman"/>
          <w:lang w:val="en-US" w:eastAsia="fr-FR"/>
        </w:rPr>
        <w:t>A</w:t>
      </w:r>
      <w:r w:rsidR="006A2498">
        <w:rPr>
          <w:rFonts w:ascii="Times New Roman" w:eastAsia="Times New Roman" w:hAnsi="Times New Roman" w:cs="Times New Roman"/>
          <w:lang w:val="en-US" w:eastAsia="fr-FR"/>
        </w:rPr>
        <w:t>n</w:t>
      </w:r>
      <w:r>
        <w:rPr>
          <w:rFonts w:ascii="Times New Roman" w:eastAsia="Times New Roman" w:hAnsi="Times New Roman" w:cs="Times New Roman"/>
          <w:lang w:val="en-US" w:eastAsia="fr-FR"/>
        </w:rPr>
        <w:t xml:space="preserve"> Lin</w:t>
      </w:r>
      <w:r w:rsidR="006A2498" w:rsidRPr="006A2498">
        <w:rPr>
          <w:rFonts w:ascii="Times New Roman" w:eastAsia="Times New Roman" w:hAnsi="Times New Roman" w:cs="Times New Roman"/>
          <w:vertAlign w:val="superscript"/>
          <w:lang w:val="en-US" w:eastAsia="fr-FR"/>
        </w:rPr>
        <w:t>1</w:t>
      </w:r>
      <w:r w:rsidR="006A2498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r>
        <w:rPr>
          <w:rFonts w:ascii="Times New Roman" w:eastAsia="Times New Roman" w:hAnsi="Times New Roman" w:cs="Times New Roman"/>
          <w:lang w:val="en-US" w:eastAsia="fr-FR"/>
        </w:rPr>
        <w:t>Wei-Hsiang Shen</w:t>
      </w:r>
      <w:r>
        <w:rPr>
          <w:rFonts w:ascii="Times New Roman" w:eastAsia="Times New Roman" w:hAnsi="Times New Roman" w:cs="Times New Roman"/>
          <w:vertAlign w:val="superscript"/>
          <w:lang w:val="en-US" w:eastAsia="fr-FR"/>
        </w:rPr>
        <w:t>1</w:t>
      </w:r>
      <w:r w:rsidR="006A2498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r>
        <w:rPr>
          <w:rFonts w:ascii="Times New Roman" w:eastAsia="Times New Roman" w:hAnsi="Times New Roman" w:cs="Times New Roman"/>
          <w:lang w:val="en-US" w:eastAsia="fr-FR"/>
        </w:rPr>
        <w:t>Meng-Lin Li</w:t>
      </w:r>
      <w:r w:rsidR="006A2498" w:rsidRPr="006A2498">
        <w:rPr>
          <w:rFonts w:ascii="Times New Roman" w:eastAsia="Times New Roman" w:hAnsi="Times New Roman" w:cs="Times New Roman"/>
          <w:vertAlign w:val="superscript"/>
          <w:lang w:val="en-US" w:eastAsia="fr-FR"/>
        </w:rPr>
        <w:t>1</w:t>
      </w:r>
      <w:r>
        <w:rPr>
          <w:rFonts w:ascii="Times New Roman" w:eastAsia="Times New Roman" w:hAnsi="Times New Roman" w:cs="Times New Roman"/>
          <w:vertAlign w:val="superscript"/>
          <w:lang w:val="en-US" w:eastAsia="fr-FR"/>
        </w:rPr>
        <w:t>,2</w:t>
      </w:r>
      <w:r w:rsidR="00A82E30">
        <w:rPr>
          <w:rFonts w:ascii="Times New Roman" w:eastAsia="Times New Roman" w:hAnsi="Times New Roman" w:cs="Times New Roman"/>
          <w:vertAlign w:val="superscript"/>
          <w:lang w:val="en-US" w:eastAsia="fr-FR"/>
        </w:rPr>
        <w:t>,3*</w:t>
      </w:r>
      <w:r w:rsidR="006A2498">
        <w:rPr>
          <w:rFonts w:ascii="Times New Roman" w:eastAsia="Times New Roman" w:hAnsi="Times New Roman" w:cs="Times New Roman"/>
          <w:lang w:val="en-US" w:eastAsia="fr-FR"/>
        </w:rPr>
        <w:t xml:space="preserve">, 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Department of Electrical Engineering, National Tsing Hua University, Hsinchu, Taiwan, 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Institute of Photonics Technologies, National Tsing Hua University, Hsinchu, Taiwan.</w:t>
      </w:r>
      <w:r w:rsidR="00A82E30">
        <w:rPr>
          <w:rFonts w:ascii="Times New Roman" w:eastAsia="Times New Roman" w:hAnsi="Times New Roman" w:cs="Times New Roman"/>
        </w:rPr>
        <w:t xml:space="preserve"> </w:t>
      </w:r>
      <w:r w:rsidR="00A82E30" w:rsidRPr="00A82E30">
        <w:rPr>
          <w:rFonts w:ascii="Times New Roman" w:eastAsia="Times New Roman" w:hAnsi="Times New Roman" w:cs="Times New Roman"/>
          <w:vertAlign w:val="superscript"/>
        </w:rPr>
        <w:t>3</w:t>
      </w:r>
      <w:r w:rsidR="00A82E30">
        <w:rPr>
          <w:rFonts w:ascii="Times New Roman" w:eastAsia="Times New Roman" w:hAnsi="Times New Roman" w:cs="Times New Roman"/>
          <w:lang w:eastAsia="fr-FR"/>
        </w:rPr>
        <w:t>Brain Research Center, National Tsing Hua University, Hsinchu</w:t>
      </w:r>
      <w:r w:rsidR="00A82E30">
        <w:rPr>
          <w:rFonts w:ascii="Times New Roman" w:eastAsia="Times New Roman" w:hAnsi="Times New Roman" w:cs="Times New Roman"/>
          <w:lang w:eastAsia="fr-FR"/>
        </w:rPr>
        <w:t>.</w:t>
      </w:r>
    </w:p>
    <w:bookmarkEnd w:id="0"/>
    <w:p w14:paraId="64B559A8" w14:textId="3C214E2E" w:rsidR="006A2498" w:rsidRDefault="006A2498" w:rsidP="00556B95">
      <w:pPr>
        <w:spacing w:after="0" w:line="240" w:lineRule="auto"/>
        <w:rPr>
          <w:rFonts w:ascii="Times New Roman" w:eastAsia="Times New Roman" w:hAnsi="Times New Roman" w:cs="Times New Roman"/>
          <w:lang w:val="en-US" w:eastAsia="fr-FR"/>
        </w:rPr>
      </w:pPr>
    </w:p>
    <w:p w14:paraId="05978411" w14:textId="52A25241" w:rsidR="002B37B9" w:rsidRDefault="00556B95" w:rsidP="00556B95">
      <w:pPr>
        <w:spacing w:after="0" w:line="240" w:lineRule="auto"/>
        <w:rPr>
          <w:rFonts w:ascii="Times New Roman" w:eastAsia="Times New Roman" w:hAnsi="Times New Roman" w:cs="Times New Roman"/>
          <w:b/>
          <w:lang w:val="en-US" w:eastAsia="fr-FR"/>
        </w:rPr>
      </w:pPr>
      <w:r w:rsidRPr="00556B95">
        <w:rPr>
          <w:rFonts w:ascii="Times New Roman" w:eastAsia="Times New Roman" w:hAnsi="Times New Roman" w:cs="Times New Roman"/>
          <w:b/>
          <w:lang w:val="en-US" w:eastAsia="fr-FR"/>
        </w:rPr>
        <w:t xml:space="preserve">Background, Motivation and Objective </w:t>
      </w:r>
    </w:p>
    <w:p w14:paraId="1165CE6D" w14:textId="547525DB" w:rsidR="006A2498" w:rsidRPr="00D51150" w:rsidRDefault="00D00DB0" w:rsidP="009D0D84">
      <w:pPr>
        <w:spacing w:after="0" w:line="240" w:lineRule="auto"/>
        <w:jc w:val="both"/>
        <w:rPr>
          <w:rFonts w:ascii="Times New Roman" w:hAnsi="Times New Roman" w:cs="Times New Roman"/>
          <w:i/>
          <w:lang w:val="en-US" w:eastAsia="zh-TW"/>
        </w:rPr>
        <w:pPrChange w:id="9" w:author="Meng-Lin Li" w:date="2022-04-09T11:41:00Z">
          <w:pPr>
            <w:spacing w:after="0" w:line="240" w:lineRule="auto"/>
          </w:pPr>
        </w:pPrChange>
      </w:pPr>
      <w:del w:id="10" w:author="Meng-Lin Li" w:date="2022-04-09T11:47:00Z">
        <w:r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The quality of clinical u</w:delText>
        </w:r>
        <w:r w:rsidR="00185B56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ltrasound imag</w:delText>
        </w:r>
        <w:r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es can be improved by </w:delText>
        </w:r>
        <w:r w:rsidR="00BA0F0E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m</w:delText>
        </w:r>
      </w:del>
      <w:ins w:id="11" w:author="Meng-Lin Li" w:date="2022-04-09T11:47:00Z"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>M</w:t>
        </w:r>
      </w:ins>
      <w:r w:rsidR="00BA0F0E">
        <w:rPr>
          <w:rFonts w:ascii="Times New Roman" w:eastAsia="Times New Roman" w:hAnsi="Times New Roman" w:cs="Times New Roman"/>
          <w:i/>
          <w:lang w:val="en-US" w:eastAsia="fr-FR"/>
        </w:rPr>
        <w:t>any methods</w:t>
      </w:r>
      <w:ins w:id="12" w:author="Meng-Lin Li" w:date="2022-04-09T11:47:00Z"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 xml:space="preserve"> used to improve clinical ultrasound image quality require precise estimation of </w:t>
        </w:r>
      </w:ins>
      <w:ins w:id="13" w:author="Meng-Lin Li" w:date="2022-04-09T11:48:00Z"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 xml:space="preserve">point spread function (PSF), e.g., </w:t>
        </w:r>
      </w:ins>
      <w:del w:id="14" w:author="Meng-Lin Li" w:date="2022-04-09T11:48:00Z">
        <w:r w:rsidR="00BA0F0E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such as </w:delText>
        </w:r>
      </w:del>
      <w:r>
        <w:rPr>
          <w:rFonts w:ascii="Times New Roman" w:eastAsia="Times New Roman" w:hAnsi="Times New Roman" w:cs="Times New Roman"/>
          <w:i/>
          <w:lang w:val="en-US" w:eastAsia="fr-FR"/>
        </w:rPr>
        <w:t>deconvolution</w:t>
      </w:r>
      <w:r w:rsidR="00BA0F0E">
        <w:rPr>
          <w:rFonts w:ascii="Times New Roman" w:eastAsia="Times New Roman" w:hAnsi="Times New Roman" w:cs="Times New Roman"/>
          <w:i/>
          <w:lang w:val="en-US" w:eastAsia="fr-FR"/>
        </w:rPr>
        <w:t xml:space="preserve"> with the </w:t>
      </w:r>
      <w:del w:id="15" w:author="Meng-Lin Li" w:date="2022-04-09T11:48:00Z">
        <w:r w:rsidR="00185B56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p</w:delText>
        </w:r>
        <w:r w:rsidR="00326A3E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oint spread function (PSF)</w:delText>
        </w:r>
      </w:del>
      <w:ins w:id="16" w:author="Meng-Lin Li" w:date="2022-04-09T11:48:00Z"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>PSF</w:t>
        </w:r>
      </w:ins>
      <w:r w:rsidR="00BA0F0E">
        <w:rPr>
          <w:rFonts w:ascii="Times New Roman" w:eastAsia="Times New Roman" w:hAnsi="Times New Roman" w:cs="Times New Roman"/>
          <w:i/>
          <w:lang w:val="en-US" w:eastAsia="fr-FR"/>
        </w:rPr>
        <w:t>. However,</w:t>
      </w:r>
      <w:r w:rsidR="006F0879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del w:id="17" w:author="Meng-Lin Li" w:date="2022-04-09T11:51:00Z">
        <w:r w:rsidR="006F0879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t</w:delText>
        </w:r>
        <w:r w:rsidR="00581113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ypical systems cannot estimate</w:delText>
        </w:r>
      </w:del>
      <w:ins w:id="18" w:author="Meng-Lin Li" w:date="2022-04-09T11:51:00Z"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>the</w:t>
        </w:r>
      </w:ins>
      <w:r w:rsidR="00581113">
        <w:rPr>
          <w:rFonts w:ascii="Times New Roman" w:eastAsia="Times New Roman" w:hAnsi="Times New Roman" w:cs="Times New Roman"/>
          <w:i/>
          <w:lang w:val="en-US" w:eastAsia="fr-FR"/>
        </w:rPr>
        <w:t xml:space="preserve"> PSF </w:t>
      </w:r>
      <w:ins w:id="19" w:author="Meng-Lin Li" w:date="2022-04-09T11:51:00Z"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 xml:space="preserve">cannot be well </w:t>
        </w:r>
      </w:ins>
      <w:del w:id="20" w:author="Meng-Lin Li" w:date="2022-04-09T11:51:00Z">
        <w:r w:rsidR="00581113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>accurately</w:delText>
        </w:r>
        <w:r w:rsidR="006F0879" w:rsidDel="00DB6B95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</w:delText>
        </w:r>
      </w:del>
      <w:ins w:id="21" w:author="Meng-Lin Li" w:date="2022-04-09T11:51:00Z"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>estimated even with prior knowledge of the system setting</w:t>
        </w:r>
        <w:r w:rsidR="00DB6B95">
          <w:rPr>
            <w:rFonts w:ascii="Times New Roman" w:eastAsia="Times New Roman" w:hAnsi="Times New Roman" w:cs="Times New Roman"/>
            <w:i/>
            <w:lang w:val="en-US" w:eastAsia="fr-FR"/>
          </w:rPr>
          <w:t xml:space="preserve"> </w:t>
        </w:r>
      </w:ins>
      <w:r w:rsidR="006F0879">
        <w:rPr>
          <w:rFonts w:ascii="Times New Roman" w:eastAsia="Times New Roman" w:hAnsi="Times New Roman" w:cs="Times New Roman"/>
          <w:i/>
          <w:lang w:val="en-US" w:eastAsia="fr-FR"/>
        </w:rPr>
        <w:t>because the unknown property of inhomogeneous sound velocity in human tissue leads to phase-aberrated PSF</w:t>
      </w:r>
      <w:r w:rsidR="00581113">
        <w:rPr>
          <w:rFonts w:ascii="Times New Roman" w:eastAsia="Times New Roman" w:hAnsi="Times New Roman" w:cs="Times New Roman"/>
          <w:i/>
          <w:lang w:val="en-US" w:eastAsia="fr-FR"/>
        </w:rPr>
        <w:t>.</w:t>
      </w:r>
      <w:ins w:id="22" w:author="Meng-Lin Li" w:date="2022-04-09T11:52:00Z">
        <w:r w:rsidR="00DB6B95" w:rsidRPr="00AC248E">
          <w:rPr>
            <w:rFonts w:ascii="Times New Roman" w:eastAsia="Times New Roman" w:hAnsi="Times New Roman" w:cs="Times New Roman"/>
            <w:i/>
            <w:lang w:val="en-US" w:eastAsia="fr-FR"/>
          </w:rPr>
          <w:t xml:space="preserve"> </w:t>
        </w:r>
      </w:ins>
      <w:ins w:id="23" w:author="Meng-Lin Li" w:date="2022-04-09T11:54:00Z">
        <w:r w:rsidR="00DB6B95" w:rsidRPr="00AC248E">
          <w:rPr>
            <w:rFonts w:ascii="Times New Roman" w:eastAsia="Times New Roman" w:hAnsi="Times New Roman" w:cs="Times New Roman"/>
            <w:i/>
            <w:lang w:val="en-US" w:eastAsia="fr-FR"/>
          </w:rPr>
          <w:t>I</w:t>
        </w:r>
        <w:r w:rsidR="00DB6B95" w:rsidRPr="00AC248E">
          <w:rPr>
            <w:rFonts w:ascii="Times New Roman" w:hAnsi="Times New Roman" w:cs="Times New Roman"/>
            <w:i/>
            <w:lang w:val="en-US" w:eastAsia="zh-TW"/>
            <w:rPrChange w:id="24" w:author="Meng-Lin Li" w:date="2022-04-09T11:58:00Z">
              <w:rPr>
                <w:rFonts w:asciiTheme="minorEastAsia" w:hAnsiTheme="minorEastAsia" w:cs="Times New Roman" w:hint="eastAsia"/>
                <w:i/>
                <w:lang w:val="en-US" w:eastAsia="zh-TW"/>
              </w:rPr>
            </w:rPrChange>
          </w:rPr>
          <w:t>n</w:t>
        </w:r>
        <w:r w:rsidR="00DB6B95" w:rsidRPr="00AC248E">
          <w:rPr>
            <w:rFonts w:ascii="Times New Roman" w:hAnsi="Times New Roman" w:cs="Times New Roman"/>
            <w:i/>
            <w:lang w:val="en-US" w:eastAsia="zh-TW"/>
            <w:rPrChange w:id="25" w:author="Meng-Lin Li" w:date="2022-04-09T11:58:00Z">
              <w:rPr>
                <w:rFonts w:asciiTheme="minorEastAsia" w:hAnsiTheme="minorEastAsia" w:cs="Times New Roman"/>
                <w:i/>
                <w:lang w:val="en-US" w:eastAsia="zh-TW"/>
              </w:rPr>
            </w:rPrChange>
          </w:rPr>
          <w:t xml:space="preserve"> addition, most image quality improving techniques are performed over</w:t>
        </w:r>
      </w:ins>
      <w:ins w:id="26" w:author="Meng-Lin Li" w:date="2022-04-09T11:55:00Z">
        <w:r w:rsidR="00DB6B95" w:rsidRPr="00AC248E">
          <w:rPr>
            <w:rFonts w:ascii="Times New Roman" w:hAnsi="Times New Roman" w:cs="Times New Roman"/>
            <w:i/>
            <w:lang w:val="en-US" w:eastAsia="zh-TW"/>
            <w:rPrChange w:id="27" w:author="Meng-Lin Li" w:date="2022-04-09T11:58:00Z">
              <w:rPr>
                <w:rFonts w:asciiTheme="minorEastAsia" w:hAnsiTheme="minorEastAsia" w:cs="Times New Roman"/>
                <w:i/>
                <w:lang w:val="en-US" w:eastAsia="zh-TW"/>
              </w:rPr>
            </w:rPrChange>
          </w:rPr>
          <w:t xml:space="preserve"> beamformed baseband data (i.e., IQ data) and </w:t>
        </w:r>
      </w:ins>
      <w:ins w:id="28" w:author="Meng-Lin Li" w:date="2022-04-09T11:56:00Z">
        <w:r w:rsidR="00DB6B95" w:rsidRPr="00AC248E">
          <w:rPr>
            <w:rFonts w:ascii="Times New Roman" w:hAnsi="Times New Roman" w:cs="Times New Roman"/>
            <w:i/>
            <w:lang w:val="en-US" w:eastAsia="zh-TW"/>
            <w:rPrChange w:id="29" w:author="Meng-Lin Li" w:date="2022-04-09T11:58:00Z">
              <w:rPr>
                <w:rFonts w:asciiTheme="minorEastAsia" w:hAnsiTheme="minorEastAsia" w:cs="Times New Roman"/>
                <w:i/>
                <w:lang w:val="en-US" w:eastAsia="zh-TW"/>
              </w:rPr>
            </w:rPrChange>
          </w:rPr>
          <w:t>most portable ultrasound</w:t>
        </w:r>
        <w:r w:rsidR="00AC248E" w:rsidRPr="00AC248E">
          <w:rPr>
            <w:rFonts w:ascii="Times New Roman" w:hAnsi="Times New Roman" w:cs="Times New Roman"/>
            <w:i/>
            <w:lang w:val="en-US" w:eastAsia="zh-TW"/>
            <w:rPrChange w:id="30" w:author="Meng-Lin Li" w:date="2022-04-09T11:58:00Z">
              <w:rPr>
                <w:rFonts w:asciiTheme="minorEastAsia" w:hAnsiTheme="minorEastAsia" w:cs="Times New Roman"/>
                <w:i/>
                <w:lang w:val="en-US" w:eastAsia="zh-TW"/>
              </w:rPr>
            </w:rPrChange>
          </w:rPr>
          <w:t xml:space="preserve"> systems only al</w:t>
        </w:r>
      </w:ins>
      <w:ins w:id="31" w:author="Meng-Lin Li" w:date="2022-04-09T11:57:00Z">
        <w:r w:rsidR="00AC248E" w:rsidRPr="00AC248E">
          <w:rPr>
            <w:rFonts w:ascii="Times New Roman" w:hAnsi="Times New Roman" w:cs="Times New Roman"/>
            <w:i/>
            <w:lang w:val="en-US" w:eastAsia="zh-TW"/>
            <w:rPrChange w:id="32" w:author="Meng-Lin Li" w:date="2022-04-09T11:58:00Z">
              <w:rPr>
                <w:rFonts w:asciiTheme="minorEastAsia" w:hAnsiTheme="minorEastAsia" w:cs="Times New Roman"/>
                <w:i/>
                <w:lang w:val="en-US" w:eastAsia="zh-TW"/>
              </w:rPr>
            </w:rPrChange>
          </w:rPr>
          <w:t>lows the access of beamformed baseband data because of limited data transfer bandwidth</w:t>
        </w:r>
      </w:ins>
      <w:ins w:id="33" w:author="Meng-Lin Li" w:date="2022-04-09T11:58:00Z">
        <w:r w:rsidR="00AC248E" w:rsidRPr="00AC248E">
          <w:rPr>
            <w:rFonts w:ascii="Times New Roman" w:hAnsi="Times New Roman" w:cs="Times New Roman"/>
            <w:i/>
            <w:lang w:val="en-US" w:eastAsia="zh-TW"/>
            <w:rPrChange w:id="34" w:author="Meng-Lin Li" w:date="2022-04-09T11:58:00Z">
              <w:rPr>
                <w:rFonts w:asciiTheme="minorEastAsia" w:hAnsiTheme="minorEastAsia" w:cs="Times New Roman"/>
                <w:i/>
                <w:lang w:val="en-US" w:eastAsia="zh-TW"/>
              </w:rPr>
            </w:rPrChange>
          </w:rPr>
          <w:t>.</w:t>
        </w:r>
      </w:ins>
      <w:ins w:id="35" w:author="Meng-Lin Li" w:date="2022-04-09T11:56:00Z">
        <w:r w:rsidR="00DB6B95" w:rsidRPr="00AC248E">
          <w:rPr>
            <w:rFonts w:ascii="Times New Roman" w:hAnsi="Times New Roman" w:cs="Times New Roman"/>
            <w:i/>
            <w:lang w:val="en-US" w:eastAsia="zh-TW"/>
            <w:rPrChange w:id="36" w:author="Meng-Lin Li" w:date="2022-04-09T11:58:00Z">
              <w:rPr>
                <w:rFonts w:asciiTheme="minorEastAsia" w:hAnsiTheme="minorEastAsia" w:cs="Times New Roman"/>
                <w:i/>
                <w:lang w:val="en-US" w:eastAsia="zh-TW"/>
              </w:rPr>
            </w:rPrChange>
          </w:rPr>
          <w:t xml:space="preserve"> </w:t>
        </w:r>
      </w:ins>
      <w:ins w:id="37" w:author="Meng-Lin Li" w:date="2022-04-09T11:52:00Z">
        <w:r w:rsidR="00DB6B95" w:rsidRPr="00AC248E">
          <w:rPr>
            <w:rFonts w:ascii="Times New Roman" w:eastAsia="Times New Roman" w:hAnsi="Times New Roman" w:cs="Times New Roman"/>
            <w:i/>
            <w:lang w:val="en-US" w:eastAsia="fr-FR"/>
          </w:rPr>
          <w:t>Thus, blind phase-aberrated PSF es</w:t>
        </w:r>
      </w:ins>
      <w:ins w:id="38" w:author="Meng-Lin Li" w:date="2022-04-09T11:53:00Z">
        <w:r w:rsidR="00DB6B95" w:rsidRPr="00AC248E">
          <w:rPr>
            <w:rFonts w:ascii="Times New Roman" w:eastAsia="Times New Roman" w:hAnsi="Times New Roman" w:cs="Times New Roman"/>
            <w:i/>
            <w:lang w:val="en-US" w:eastAsia="fr-FR"/>
          </w:rPr>
          <w:t>ti</w:t>
        </w:r>
      </w:ins>
      <w:ins w:id="39" w:author="Meng-Lin Li" w:date="2022-04-09T11:59:00Z">
        <w:r w:rsidR="00AC248E">
          <w:rPr>
            <w:rFonts w:ascii="Times New Roman" w:eastAsia="Times New Roman" w:hAnsi="Times New Roman" w:cs="Times New Roman"/>
            <w:i/>
            <w:lang w:val="en-US" w:eastAsia="fr-FR"/>
          </w:rPr>
          <w:t>mation directly from the beamfor</w:t>
        </w:r>
      </w:ins>
      <w:ins w:id="40" w:author="Meng-Lin Li" w:date="2022-04-09T12:00:00Z">
        <w:r w:rsidR="00AC248E">
          <w:rPr>
            <w:rFonts w:ascii="Times New Roman" w:eastAsia="Times New Roman" w:hAnsi="Times New Roman" w:cs="Times New Roman"/>
            <w:i/>
            <w:lang w:val="en-US" w:eastAsia="fr-FR"/>
          </w:rPr>
          <w:t>med baseband data is beneficial for portable ultrasound</w:t>
        </w:r>
      </w:ins>
      <w:ins w:id="41" w:author="Meng-Lin Li" w:date="2022-04-09T12:01:00Z">
        <w:r w:rsidR="00AC248E">
          <w:rPr>
            <w:rFonts w:ascii="Times New Roman" w:eastAsia="Times New Roman" w:hAnsi="Times New Roman" w:cs="Times New Roman"/>
            <w:i/>
            <w:lang w:val="en-US" w:eastAsia="fr-FR"/>
          </w:rPr>
          <w:t xml:space="preserve"> to leverage </w:t>
        </w:r>
      </w:ins>
      <w:ins w:id="42" w:author="Meng-Lin Li" w:date="2022-04-09T12:00:00Z">
        <w:r w:rsidR="00AC248E">
          <w:rPr>
            <w:rFonts w:ascii="Times New Roman" w:eastAsia="Times New Roman" w:hAnsi="Times New Roman" w:cs="Times New Roman"/>
            <w:i/>
            <w:lang w:val="en-US" w:eastAsia="fr-FR"/>
          </w:rPr>
          <w:t>these image quality improving techniques</w:t>
        </w:r>
      </w:ins>
      <w:ins w:id="43" w:author="Meng-Lin Li" w:date="2022-04-09T12:01:00Z">
        <w:r w:rsidR="00AC248E">
          <w:rPr>
            <w:rFonts w:ascii="Times New Roman" w:eastAsia="Times New Roman" w:hAnsi="Times New Roman" w:cs="Times New Roman"/>
            <w:i/>
            <w:lang w:val="en-US" w:eastAsia="fr-FR"/>
          </w:rPr>
          <w:t>.</w:t>
        </w:r>
      </w:ins>
      <w:r w:rsidR="00581113" w:rsidRPr="00AC248E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del w:id="44" w:author="Meng-Lin Li" w:date="2022-04-09T12:01:00Z">
        <w:r w:rsidR="00581113" w:rsidRPr="00AC248E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Moreover, m</w:delText>
        </w:r>
        <w:r w:rsidR="00571D74" w:rsidRPr="00AC248E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ost</w:delText>
        </w:r>
        <w:r w:rsidR="00157D1A" w:rsidRPr="00AC248E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PSF estimation methods are designed for RF signal, </w:delText>
        </w:r>
        <w:r w:rsidR="006F0879" w:rsidRPr="00AC248E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but</w:delText>
        </w:r>
        <w:r w:rsidR="003062CA" w:rsidRPr="00AC248E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</w:delText>
        </w:r>
        <w:r w:rsidR="00581113" w:rsidRPr="00AC248E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clinical systems </w:delText>
        </w:r>
        <w:r w:rsidR="00157D1A" w:rsidRPr="00AC248E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har</w:delText>
        </w:r>
        <w:r w:rsidR="00157D1A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dly</w:delText>
        </w:r>
        <w:r w:rsidR="00581113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</w:delText>
        </w:r>
        <w:r w:rsidR="003062CA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access to </w:delText>
        </w:r>
        <w:r w:rsidR="006D3F05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it</w:delText>
        </w:r>
        <w:r w:rsidR="003062CA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. </w:delText>
        </w:r>
        <w:r w:rsidR="006F0879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In this work, w</w:delText>
        </w:r>
        <w:r w:rsidR="00AC5F4C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e </w:delText>
        </w:r>
        <w:r w:rsidR="005A274A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introduce</w:delText>
        </w:r>
        <w:r w:rsidR="00AC5F4C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a </w:delText>
        </w:r>
        <w:r w:rsidR="00D37342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promising </w:delText>
        </w:r>
        <w:r w:rsidR="00AC5F4C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way to estimate </w:delText>
        </w:r>
        <w:r w:rsidR="00D51150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spatially-invariant</w:delText>
        </w:r>
        <w:r w:rsidR="00CA3D70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, </w:delText>
        </w:r>
        <w:r w:rsidR="00AC5F4C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phase-aberrated PSF</w:delText>
        </w:r>
        <w:r w:rsidR="00CA3D70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s</w:delText>
        </w:r>
        <w:r w:rsidR="00AC5F4C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using beamformed baseband </w:delText>
        </w:r>
        <w:r w:rsidR="00A34A69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patches</w:delText>
        </w:r>
        <w:r w:rsidR="00AC5F4C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.</w:delText>
        </w:r>
        <w:r w:rsidR="00D37342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</w:delText>
        </w:r>
        <w:r w:rsidR="00D51150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The estimated PSFs are more helpful to enhance imaging quality comprehensively and this method can be further applied on common scanning systems.</w:delText>
        </w:r>
      </w:del>
    </w:p>
    <w:p w14:paraId="4B9FF39C" w14:textId="13CDEB8C" w:rsidR="002C734F" w:rsidRPr="00427053" w:rsidRDefault="002C734F" w:rsidP="009D0D8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  <w:pPrChange w:id="45" w:author="Meng-Lin Li" w:date="2022-04-09T11:41:00Z">
          <w:pPr>
            <w:spacing w:after="0" w:line="240" w:lineRule="auto"/>
          </w:pPr>
        </w:pPrChange>
      </w:pPr>
    </w:p>
    <w:p w14:paraId="4DBCE15B" w14:textId="786A7FF6" w:rsidR="00D37342" w:rsidRDefault="00556B95" w:rsidP="009D0D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 w:eastAsia="fr-FR"/>
        </w:rPr>
        <w:pPrChange w:id="46" w:author="Meng-Lin Li" w:date="2022-04-09T11:41:00Z">
          <w:pPr>
            <w:spacing w:after="0" w:line="240" w:lineRule="auto"/>
          </w:pPr>
        </w:pPrChange>
      </w:pPr>
      <w:r w:rsidRPr="00556B95">
        <w:rPr>
          <w:rFonts w:ascii="Times New Roman" w:eastAsia="Times New Roman" w:hAnsi="Times New Roman" w:cs="Times New Roman"/>
          <w:b/>
          <w:lang w:val="en-US" w:eastAsia="fr-FR"/>
        </w:rPr>
        <w:t xml:space="preserve">Statement of Contribution/Methods </w:t>
      </w:r>
    </w:p>
    <w:p w14:paraId="357216CE" w14:textId="04B269A2" w:rsidR="00556B95" w:rsidRDefault="00AC248E" w:rsidP="009D0D8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  <w:pPrChange w:id="47" w:author="Meng-Lin Li" w:date="2022-04-09T11:41:00Z">
          <w:pPr>
            <w:spacing w:after="0" w:line="240" w:lineRule="auto"/>
          </w:pPr>
        </w:pPrChange>
      </w:pPr>
      <w:ins w:id="48" w:author="Meng-Lin Li" w:date="2022-04-09T12:05:00Z">
        <w:r>
          <w:rPr>
            <w:rFonts w:ascii="Times New Roman" w:eastAsia="Times New Roman" w:hAnsi="Times New Roman" w:cs="Times New Roman"/>
            <w:i/>
            <w:lang w:val="en-US" w:eastAsia="fr-FR"/>
          </w:rPr>
          <w:t>For this purpose</w:t>
        </w:r>
      </w:ins>
      <w:ins w:id="49" w:author="Meng-Lin Li" w:date="2022-04-09T12:02:00Z">
        <w:r>
          <w:rPr>
            <w:rFonts w:ascii="Times New Roman" w:eastAsia="Times New Roman" w:hAnsi="Times New Roman" w:cs="Times New Roman"/>
            <w:i/>
            <w:lang w:val="en-US" w:eastAsia="fr-FR"/>
          </w:rPr>
          <w:t xml:space="preserve">, we introduce a novel </w:t>
        </w:r>
      </w:ins>
      <w:ins w:id="50" w:author="Meng-Lin Li" w:date="2022-04-09T12:03:00Z">
        <w:r>
          <w:rPr>
            <w:rFonts w:ascii="Times New Roman" w:eastAsia="Times New Roman" w:hAnsi="Times New Roman" w:cs="Times New Roman"/>
            <w:i/>
            <w:lang w:val="en-US" w:eastAsia="fr-FR"/>
          </w:rPr>
          <w:t xml:space="preserve">complex-valued </w:t>
        </w:r>
      </w:ins>
      <w:ins w:id="51" w:author="Meng-Lin Li" w:date="2022-04-09T12:02:00Z">
        <w:r>
          <w:rPr>
            <w:rFonts w:ascii="Times New Roman" w:eastAsia="Times New Roman" w:hAnsi="Times New Roman" w:cs="Times New Roman"/>
            <w:i/>
            <w:lang w:val="en-US" w:eastAsia="fr-FR"/>
          </w:rPr>
          <w:t>convolutional neural network</w:t>
        </w:r>
      </w:ins>
      <w:ins w:id="52" w:author="Meng-Lin Li" w:date="2022-04-09T12:03:00Z">
        <w:r>
          <w:rPr>
            <w:rFonts w:ascii="Times New Roman" w:eastAsia="Times New Roman" w:hAnsi="Times New Roman" w:cs="Times New Roman"/>
            <w:i/>
            <w:lang w:val="en-US" w:eastAsia="fr-FR"/>
          </w:rPr>
          <w:t xml:space="preserve"> (CNN) based blind estimator</w:t>
        </w:r>
      </w:ins>
      <w:ins w:id="53" w:author="Meng-Lin Li" w:date="2022-04-09T12:04:00Z">
        <w:r>
          <w:rPr>
            <w:rFonts w:ascii="Times New Roman" w:eastAsia="Times New Roman" w:hAnsi="Times New Roman" w:cs="Times New Roman"/>
            <w:i/>
            <w:lang w:val="en-US" w:eastAsia="fr-FR"/>
          </w:rPr>
          <w:t xml:space="preserve"> of phase-aberrated PSF using beamformed baseband data. </w:t>
        </w:r>
      </w:ins>
      <w:r w:rsidR="0076598D">
        <w:rPr>
          <w:rFonts w:ascii="Times New Roman" w:eastAsia="Times New Roman" w:hAnsi="Times New Roman" w:cs="Times New Roman"/>
          <w:i/>
          <w:lang w:val="en-US" w:eastAsia="fr-FR"/>
        </w:rPr>
        <w:t xml:space="preserve">We train a </w:t>
      </w:r>
      <w:r w:rsidR="00626FE1">
        <w:rPr>
          <w:rFonts w:ascii="Times New Roman" w:eastAsia="Times New Roman" w:hAnsi="Times New Roman" w:cs="Times New Roman"/>
          <w:i/>
          <w:lang w:val="en-US" w:eastAsia="fr-FR"/>
        </w:rPr>
        <w:t>complex-valued</w:t>
      </w:r>
      <w:r w:rsidR="00FB4331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del w:id="54" w:author="Meng-Lin Li" w:date="2022-04-09T12:05:00Z">
        <w:r w:rsidR="00626FE1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>convolutional neural network</w:delText>
        </w:r>
        <w:r w:rsidR="00386819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(CNN)</w:delText>
        </w:r>
      </w:del>
      <w:ins w:id="55" w:author="Meng-Lin Li" w:date="2022-04-09T12:05:00Z">
        <w:r>
          <w:rPr>
            <w:rFonts w:ascii="Times New Roman" w:eastAsia="Times New Roman" w:hAnsi="Times New Roman" w:cs="Times New Roman"/>
            <w:i/>
            <w:lang w:val="en-US" w:eastAsia="fr-FR"/>
          </w:rPr>
          <w:t>U-Net</w:t>
        </w:r>
      </w:ins>
      <w:r w:rsidR="00626FE1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del w:id="56" w:author="Meng-Lin Li" w:date="2022-04-09T12:05:00Z">
        <w:r w:rsidR="00C222CC" w:rsidDel="00AC248E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as estimator </w:delText>
        </w:r>
      </w:del>
      <w:r w:rsidR="00626FE1">
        <w:rPr>
          <w:rFonts w:ascii="Times New Roman" w:eastAsia="Times New Roman" w:hAnsi="Times New Roman" w:cs="Times New Roman"/>
          <w:i/>
          <w:lang w:val="en-US" w:eastAsia="fr-FR"/>
        </w:rPr>
        <w:t xml:space="preserve">which takes </w:t>
      </w:r>
      <w:del w:id="57" w:author="Meng-Lin Li" w:date="2022-04-09T12:07:00Z">
        <w:r w:rsidR="00626FE1" w:rsidDel="00450888">
          <w:rPr>
            <w:rFonts w:asciiTheme="minorEastAsia" w:hAnsiTheme="minorEastAsia" w:cs="Times New Roman" w:hint="eastAsia"/>
            <w:i/>
            <w:lang w:val="en-US" w:eastAsia="zh-TW"/>
          </w:rPr>
          <w:delText>the</w:delText>
        </w:r>
      </w:del>
      <w:ins w:id="58" w:author="Meng-Lin Li" w:date="2022-04-09T12:07:00Z">
        <w:r w:rsidR="00450888">
          <w:rPr>
            <w:rFonts w:ascii="Times New Roman" w:eastAsia="Times New Roman" w:hAnsi="Times New Roman" w:cs="Times New Roman"/>
            <w:i/>
            <w:lang w:val="en-US" w:eastAsia="fr-FR"/>
          </w:rPr>
          <w:t>a</w:t>
        </w:r>
      </w:ins>
      <w:r w:rsidR="00626FE1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r w:rsidR="0087378E">
        <w:rPr>
          <w:rFonts w:ascii="Times New Roman" w:eastAsia="Times New Roman" w:hAnsi="Times New Roman" w:cs="Times New Roman"/>
          <w:i/>
          <w:lang w:val="en-US" w:eastAsia="fr-FR"/>
        </w:rPr>
        <w:t xml:space="preserve">beamformed </w:t>
      </w:r>
      <w:r w:rsidR="00626FE1">
        <w:rPr>
          <w:rFonts w:ascii="Times New Roman" w:eastAsia="Times New Roman" w:hAnsi="Times New Roman" w:cs="Times New Roman"/>
          <w:i/>
          <w:lang w:val="en-US" w:eastAsia="fr-FR"/>
        </w:rPr>
        <w:t>baseband patch</w:t>
      </w:r>
      <w:del w:id="59" w:author="Meng-Lin Li" w:date="2022-04-09T12:07:00Z">
        <w:r w:rsidR="00626FE1" w:rsidDel="00450888">
          <w:rPr>
            <w:rFonts w:ascii="Times New Roman" w:eastAsia="Times New Roman" w:hAnsi="Times New Roman" w:cs="Times New Roman"/>
            <w:i/>
            <w:lang w:val="en-US" w:eastAsia="fr-FR"/>
          </w:rPr>
          <w:delText>es</w:delText>
        </w:r>
      </w:del>
      <w:r w:rsidR="0087378E">
        <w:rPr>
          <w:rFonts w:ascii="Times New Roman" w:eastAsia="Times New Roman" w:hAnsi="Times New Roman" w:cs="Times New Roman"/>
          <w:i/>
          <w:lang w:val="en-US" w:eastAsia="fr-FR"/>
        </w:rPr>
        <w:t xml:space="preserve"> in </w:t>
      </w:r>
      <w:del w:id="60" w:author="Meng-Lin Li" w:date="2022-04-09T12:07:00Z">
        <w:r w:rsidR="0087378E" w:rsidDel="00450888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some </w:delText>
        </w:r>
      </w:del>
      <w:ins w:id="61" w:author="Meng-Lin Li" w:date="2022-04-09T12:07:00Z">
        <w:r w:rsidR="00450888">
          <w:rPr>
            <w:rFonts w:ascii="Times New Roman" w:eastAsia="Times New Roman" w:hAnsi="Times New Roman" w:cs="Times New Roman"/>
            <w:i/>
            <w:lang w:val="en-US" w:eastAsia="fr-FR"/>
          </w:rPr>
          <w:t xml:space="preserve">a </w:t>
        </w:r>
      </w:ins>
      <w:r w:rsidR="0087378E">
        <w:rPr>
          <w:rFonts w:ascii="Times New Roman" w:eastAsia="Times New Roman" w:hAnsi="Times New Roman" w:cs="Times New Roman"/>
          <w:i/>
          <w:lang w:val="en-US" w:eastAsia="fr-FR"/>
        </w:rPr>
        <w:t>speckle region</w:t>
      </w:r>
      <w:del w:id="62" w:author="Meng-Lin Li" w:date="2022-04-09T12:07:00Z">
        <w:r w:rsidR="00E2560C" w:rsidDel="00450888">
          <w:rPr>
            <w:rFonts w:ascii="Times New Roman" w:eastAsia="Times New Roman" w:hAnsi="Times New Roman" w:cs="Times New Roman"/>
            <w:i/>
            <w:lang w:val="en-US" w:eastAsia="fr-FR"/>
          </w:rPr>
          <w:delText>s</w:delText>
        </w:r>
      </w:del>
      <w:r w:rsidR="00626FE1">
        <w:rPr>
          <w:rFonts w:ascii="Times New Roman" w:eastAsia="Times New Roman" w:hAnsi="Times New Roman" w:cs="Times New Roman"/>
          <w:i/>
          <w:lang w:val="en-US" w:eastAsia="fr-FR"/>
        </w:rPr>
        <w:t xml:space="preserve"> as </w:t>
      </w:r>
      <w:ins w:id="63" w:author="Meng-Lin Li" w:date="2022-04-09T12:07:00Z">
        <w:r w:rsidR="00450888">
          <w:rPr>
            <w:rFonts w:ascii="Times New Roman" w:eastAsia="Times New Roman" w:hAnsi="Times New Roman" w:cs="Times New Roman"/>
            <w:i/>
            <w:lang w:val="en-US" w:eastAsia="fr-FR"/>
          </w:rPr>
          <w:t xml:space="preserve">the </w:t>
        </w:r>
      </w:ins>
      <w:r w:rsidR="00626FE1">
        <w:rPr>
          <w:rFonts w:ascii="Times New Roman" w:eastAsia="Times New Roman" w:hAnsi="Times New Roman" w:cs="Times New Roman"/>
          <w:i/>
          <w:lang w:val="en-US" w:eastAsia="fr-FR"/>
        </w:rPr>
        <w:t>input</w:t>
      </w:r>
      <w:del w:id="64" w:author="Meng-Lin Li" w:date="2022-04-09T12:07:00Z">
        <w:r w:rsidR="00626FE1" w:rsidDel="00450888">
          <w:rPr>
            <w:rFonts w:ascii="Times New Roman" w:eastAsia="Times New Roman" w:hAnsi="Times New Roman" w:cs="Times New Roman"/>
            <w:i/>
            <w:lang w:val="en-US" w:eastAsia="fr-FR"/>
          </w:rPr>
          <w:delText>s</w:delText>
        </w:r>
      </w:del>
      <w:r w:rsidR="00626FE1">
        <w:rPr>
          <w:rFonts w:ascii="Times New Roman" w:eastAsia="Times New Roman" w:hAnsi="Times New Roman" w:cs="Times New Roman"/>
          <w:i/>
          <w:lang w:val="en-US" w:eastAsia="fr-FR"/>
        </w:rPr>
        <w:t xml:space="preserve"> and predicts </w:t>
      </w:r>
      <w:del w:id="65" w:author="Meng-Lin Li" w:date="2022-04-09T12:07:00Z">
        <w:r w:rsidR="00626FE1" w:rsidDel="00450888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the </w:delText>
        </w:r>
      </w:del>
      <w:ins w:id="66" w:author="Meng-Lin Li" w:date="2022-04-09T12:07:00Z">
        <w:r w:rsidR="00450888">
          <w:rPr>
            <w:rFonts w:ascii="Times New Roman" w:eastAsia="Times New Roman" w:hAnsi="Times New Roman" w:cs="Times New Roman"/>
            <w:i/>
            <w:lang w:val="en-US" w:eastAsia="fr-FR"/>
          </w:rPr>
          <w:t>its</w:t>
        </w:r>
        <w:r w:rsidR="00450888">
          <w:rPr>
            <w:rFonts w:ascii="Times New Roman" w:eastAsia="Times New Roman" w:hAnsi="Times New Roman" w:cs="Times New Roman"/>
            <w:i/>
            <w:lang w:val="en-US" w:eastAsia="fr-FR"/>
          </w:rPr>
          <w:t xml:space="preserve"> </w:t>
        </w:r>
      </w:ins>
      <w:r w:rsidR="00626FE1">
        <w:rPr>
          <w:rFonts w:ascii="Times New Roman" w:eastAsia="Times New Roman" w:hAnsi="Times New Roman" w:cs="Times New Roman"/>
          <w:i/>
          <w:lang w:val="en-US" w:eastAsia="fr-FR"/>
        </w:rPr>
        <w:t xml:space="preserve">corresponding </w:t>
      </w:r>
      <w:del w:id="67" w:author="Meng-Lin Li" w:date="2022-04-09T12:08:00Z">
        <w:r w:rsidR="00626FE1" w:rsidDel="00450888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phase-aberrated </w:delText>
        </w:r>
      </w:del>
      <w:ins w:id="68" w:author="Meng-Lin Li" w:date="2022-04-09T12:07:00Z">
        <w:r w:rsidR="00450888">
          <w:rPr>
            <w:rFonts w:ascii="Times New Roman" w:eastAsia="Times New Roman" w:hAnsi="Times New Roman" w:cs="Times New Roman"/>
            <w:i/>
            <w:lang w:val="en-US" w:eastAsia="fr-FR"/>
          </w:rPr>
          <w:t xml:space="preserve">baseband </w:t>
        </w:r>
      </w:ins>
      <w:r w:rsidR="00626FE1">
        <w:rPr>
          <w:rFonts w:ascii="Times New Roman" w:eastAsia="Times New Roman" w:hAnsi="Times New Roman" w:cs="Times New Roman"/>
          <w:i/>
          <w:lang w:val="en-US" w:eastAsia="fr-FR"/>
        </w:rPr>
        <w:t>PSF</w:t>
      </w:r>
      <w:del w:id="69" w:author="Meng-Lin Li" w:date="2022-04-09T12:07:00Z">
        <w:r w:rsidR="0087378E" w:rsidDel="00450888">
          <w:rPr>
            <w:rFonts w:ascii="Times New Roman" w:eastAsia="Times New Roman" w:hAnsi="Times New Roman" w:cs="Times New Roman"/>
            <w:i/>
            <w:lang w:val="en-US" w:eastAsia="fr-FR"/>
          </w:rPr>
          <w:delText>s</w:delText>
        </w:r>
      </w:del>
      <w:ins w:id="70" w:author="Meng-Lin Li" w:date="2022-04-09T12:08:00Z">
        <w:r w:rsidR="00450888">
          <w:rPr>
            <w:rFonts w:ascii="Times New Roman" w:eastAsia="Times New Roman" w:hAnsi="Times New Roman" w:cs="Times New Roman"/>
            <w:i/>
            <w:lang w:val="en-US" w:eastAsia="fr-FR"/>
          </w:rPr>
          <w:t xml:space="preserve"> with phase aberration</w:t>
        </w:r>
      </w:ins>
      <w:r w:rsidR="00626FE1">
        <w:rPr>
          <w:rFonts w:ascii="Times New Roman" w:eastAsia="Times New Roman" w:hAnsi="Times New Roman" w:cs="Times New Roman"/>
          <w:i/>
          <w:lang w:val="en-US" w:eastAsia="fr-FR"/>
        </w:rPr>
        <w:t>.</w:t>
      </w:r>
      <w:r w:rsidR="00827C87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r w:rsidR="00161ABC">
        <w:rPr>
          <w:rFonts w:ascii="Times New Roman" w:eastAsia="Times New Roman" w:hAnsi="Times New Roman" w:cs="Times New Roman"/>
          <w:i/>
          <w:lang w:val="en-US" w:eastAsia="fr-FR"/>
        </w:rPr>
        <w:t xml:space="preserve">Complex-valued mean squared error loss function and Adam optimizer </w:t>
      </w:r>
      <w:r w:rsidR="00C62725">
        <w:rPr>
          <w:rFonts w:ascii="Times New Roman" w:eastAsia="Times New Roman" w:hAnsi="Times New Roman" w:cs="Times New Roman"/>
          <w:i/>
          <w:lang w:val="en-US" w:eastAsia="fr-FR"/>
        </w:rPr>
        <w:t>a</w:t>
      </w:r>
      <w:r w:rsidR="00161ABC">
        <w:rPr>
          <w:rFonts w:ascii="Times New Roman" w:eastAsia="Times New Roman" w:hAnsi="Times New Roman" w:cs="Times New Roman"/>
          <w:i/>
          <w:lang w:val="en-US" w:eastAsia="fr-FR"/>
        </w:rPr>
        <w:t>re u</w:t>
      </w:r>
      <w:r w:rsidR="005A274A">
        <w:rPr>
          <w:rFonts w:ascii="Times New Roman" w:eastAsia="Times New Roman" w:hAnsi="Times New Roman" w:cs="Times New Roman"/>
          <w:i/>
          <w:lang w:val="en-US" w:eastAsia="fr-FR"/>
        </w:rPr>
        <w:t>tilized</w:t>
      </w:r>
      <w:r w:rsidR="00161ABC">
        <w:rPr>
          <w:rFonts w:ascii="Times New Roman" w:eastAsia="Times New Roman" w:hAnsi="Times New Roman" w:cs="Times New Roman"/>
          <w:i/>
          <w:lang w:val="en-US" w:eastAsia="fr-FR"/>
        </w:rPr>
        <w:t xml:space="preserve"> to update parameters </w:t>
      </w:r>
      <w:r w:rsidR="00C1566B">
        <w:rPr>
          <w:rFonts w:ascii="Times New Roman" w:eastAsia="Times New Roman" w:hAnsi="Times New Roman" w:cs="Times New Roman"/>
          <w:i/>
          <w:lang w:val="en-US" w:eastAsia="fr-FR"/>
        </w:rPr>
        <w:t>and</w:t>
      </w:r>
      <w:r w:rsidR="00161ABC">
        <w:rPr>
          <w:rFonts w:ascii="Times New Roman" w:eastAsia="Times New Roman" w:hAnsi="Times New Roman" w:cs="Times New Roman"/>
          <w:i/>
          <w:lang w:val="en-US" w:eastAsia="fr-FR"/>
        </w:rPr>
        <w:t xml:space="preserve"> reduc</w:t>
      </w:r>
      <w:r w:rsidR="00A52B5B">
        <w:rPr>
          <w:rFonts w:ascii="Times New Roman" w:eastAsia="Times New Roman" w:hAnsi="Times New Roman" w:cs="Times New Roman"/>
          <w:i/>
          <w:lang w:val="en-US" w:eastAsia="fr-FR"/>
        </w:rPr>
        <w:t>e</w:t>
      </w:r>
      <w:r w:rsidR="00161ABC">
        <w:rPr>
          <w:rFonts w:ascii="Times New Roman" w:eastAsia="Times New Roman" w:hAnsi="Times New Roman" w:cs="Times New Roman"/>
          <w:i/>
          <w:lang w:val="en-US" w:eastAsia="fr-FR"/>
        </w:rPr>
        <w:t xml:space="preserve"> pixel-wise difference</w:t>
      </w:r>
      <w:del w:id="71" w:author="Meng-Lin Li" w:date="2022-04-09T12:08:00Z">
        <w:r w:rsidR="00C1566B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respectively</w:delText>
        </w:r>
      </w:del>
      <w:r w:rsidR="00161ABC">
        <w:rPr>
          <w:rFonts w:ascii="Times New Roman" w:eastAsia="Times New Roman" w:hAnsi="Times New Roman" w:cs="Times New Roman"/>
          <w:i/>
          <w:lang w:val="en-US" w:eastAsia="fr-FR"/>
        </w:rPr>
        <w:t xml:space="preserve">. </w:t>
      </w:r>
      <w:r w:rsidR="00C1566B">
        <w:rPr>
          <w:rFonts w:ascii="Times New Roman" w:eastAsia="Times New Roman" w:hAnsi="Times New Roman" w:cs="Times New Roman"/>
          <w:i/>
          <w:lang w:val="en-US" w:eastAsia="fr-FR"/>
        </w:rPr>
        <w:t>Based on near field phase screen model, t</w:t>
      </w:r>
      <w:r w:rsidR="00FD3369">
        <w:rPr>
          <w:rFonts w:ascii="Times New Roman" w:eastAsia="Times New Roman" w:hAnsi="Times New Roman" w:cs="Times New Roman"/>
          <w:i/>
          <w:lang w:val="en-US" w:eastAsia="fr-FR"/>
        </w:rPr>
        <w:t xml:space="preserve">he </w:t>
      </w:r>
      <w:ins w:id="72" w:author="Meng-Lin Li" w:date="2022-04-09T12:11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phase-aberrated baseband PSF</w:t>
        </w:r>
      </w:ins>
      <w:ins w:id="73" w:author="Meng-Lin Li" w:date="2022-04-09T12:12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s</w:t>
        </w:r>
      </w:ins>
      <w:ins w:id="74" w:author="Meng-Lin Li" w:date="2022-04-09T12:11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 xml:space="preserve"> and </w:t>
        </w:r>
      </w:ins>
      <w:ins w:id="75" w:author="Meng-Lin Li" w:date="2022-04-09T12:12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 xml:space="preserve">their corresponding beamformed baseband </w:t>
        </w:r>
      </w:ins>
      <w:ins w:id="76" w:author="Meng-Lin Li" w:date="2022-04-09T12:14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patches</w:t>
        </w:r>
      </w:ins>
      <w:ins w:id="77" w:author="Meng-Lin Li" w:date="2022-04-09T12:12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 xml:space="preserve"> in speckle regions are simulated using Field II and </w:t>
        </w:r>
      </w:ins>
      <w:ins w:id="78" w:author="Meng-Lin Li" w:date="2022-04-09T12:13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formed the training pairs.</w:t>
        </w:r>
      </w:ins>
      <w:del w:id="79" w:author="Meng-Lin Li" w:date="2022-04-09T12:14:00Z">
        <w:r w:rsidR="00AB7F66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RF channel data</w:delText>
        </w:r>
        <w:r w:rsidR="00FD336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</w:delText>
        </w:r>
        <w:r w:rsidR="00AB7F66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is</w:delText>
        </w:r>
        <w:r w:rsidR="00FD336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simulated from Field II toolbox</w:delText>
        </w:r>
        <w:r w:rsidR="00C62725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of the different points at axial and lateral direction</w:delText>
        </w:r>
        <w:r w:rsidR="00C1566B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using s</w:delText>
        </w:r>
        <w:r w:rsidR="00881ADD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ynthetic aperture focusing beamforming technique.</w:delText>
        </w:r>
        <w:r w:rsidR="009607C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These</w:delText>
        </w:r>
        <w:r w:rsidR="00AB7F66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aberrated</w:delText>
        </w:r>
        <w:r w:rsidR="009607C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patches are generated by randomly distributed scatterers </w:delText>
        </w:r>
        <w:r w:rsidR="006755AE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convolving with</w:delText>
        </w:r>
        <w:r w:rsidR="009607C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RF PSFs </w:delText>
        </w:r>
        <w:r w:rsidR="006755AE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of</w:delText>
        </w:r>
        <w:r w:rsidR="009607C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different phase-aberration profile</w:delText>
        </w:r>
        <w:r w:rsidR="00F03CD2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s</w:delText>
        </w:r>
        <w:r w:rsidR="009607C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, and then beamformed, </w:delText>
        </w:r>
        <w:r w:rsidR="004C2994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demodulated and applied a lowpass filter to baseband.</w:delText>
        </w:r>
      </w:del>
      <w:r w:rsidR="00FD3369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r w:rsidR="00BD1A70">
        <w:rPr>
          <w:rFonts w:ascii="Times New Roman" w:eastAsia="Times New Roman" w:hAnsi="Times New Roman" w:cs="Times New Roman"/>
          <w:i/>
          <w:lang w:val="en-US" w:eastAsia="fr-FR"/>
        </w:rPr>
        <w:t xml:space="preserve">The maximum phase </w:t>
      </w:r>
      <w:del w:id="80" w:author="Meng-Lin Li" w:date="2022-04-09T12:14:00Z">
        <w:r w:rsidR="00BD1A70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aberration profile</w:delText>
        </w:r>
        <w:r w:rsidR="009607C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s</w:delText>
        </w:r>
      </w:del>
      <w:ins w:id="81" w:author="Meng-Lin Li" w:date="2022-04-09T12:14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errors</w:t>
        </w:r>
      </w:ins>
      <w:r w:rsidR="00BD1A70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r w:rsidR="009607C9">
        <w:rPr>
          <w:rFonts w:ascii="Times New Roman" w:eastAsia="Times New Roman" w:hAnsi="Times New Roman" w:cs="Times New Roman"/>
          <w:i/>
          <w:lang w:val="en-US" w:eastAsia="fr-FR"/>
        </w:rPr>
        <w:t>are</w:t>
      </w:r>
      <w:r w:rsidR="00340994">
        <w:rPr>
          <w:rFonts w:ascii="Times New Roman" w:eastAsia="Times New Roman" w:hAnsi="Times New Roman" w:cs="Times New Roman"/>
          <w:i/>
          <w:lang w:val="en-US" w:eastAsia="fr-FR"/>
        </w:rPr>
        <w:t xml:space="preserve"> arbitrary</w:t>
      </w:r>
      <w:r w:rsidR="00BD1A70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r w:rsidR="00B81A62">
        <w:rPr>
          <w:rFonts w:ascii="Times New Roman" w:eastAsia="Times New Roman" w:hAnsi="Times New Roman" w:cs="Times New Roman"/>
          <w:i/>
          <w:lang w:val="en-US" w:eastAsia="fr-FR"/>
        </w:rPr>
        <w:t>in the range of</w:t>
      </w:r>
      <w:r w:rsidR="0076598D">
        <w:rPr>
          <w:rFonts w:ascii="Times New Roman" w:eastAsia="Times New Roman" w:hAnsi="Times New Roman" w:cs="Times New Roman"/>
          <w:i/>
          <w:lang w:val="en-US" w:eastAsia="fr-FR"/>
        </w:rPr>
        <w:t xml:space="preserve"> [0, </w:t>
      </w:r>
      <w:r w:rsidR="0076598D" w:rsidRPr="0076598D">
        <w:rPr>
          <w:rFonts w:ascii="Times New Roman" w:eastAsia="Times New Roman" w:hAnsi="Times New Roman" w:cs="Times New Roman"/>
          <w:i/>
          <w:lang w:val="en-US" w:eastAsia="fr-FR"/>
        </w:rPr>
        <w:t>π/2]</w:t>
      </w:r>
      <w:r w:rsidR="005A274A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r w:rsidR="004772F2">
        <w:rPr>
          <w:rFonts w:ascii="Times New Roman" w:hAnsi="Times New Roman" w:cs="Times New Roman"/>
          <w:i/>
          <w:lang w:val="en-US" w:eastAsia="zh-TW"/>
        </w:rPr>
        <w:t>and</w:t>
      </w:r>
      <w:r w:rsidR="00596330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ins w:id="82" w:author="Meng-Lin Li" w:date="2022-04-09T12:14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 xml:space="preserve">the phase aberration profiles </w:t>
        </w:r>
      </w:ins>
      <w:r w:rsidR="009607C9">
        <w:rPr>
          <w:rFonts w:ascii="Times New Roman" w:eastAsia="Times New Roman" w:hAnsi="Times New Roman" w:cs="Times New Roman"/>
          <w:i/>
          <w:lang w:val="en-US" w:eastAsia="fr-FR"/>
        </w:rPr>
        <w:t>have</w:t>
      </w:r>
      <w:r w:rsidR="00596330">
        <w:rPr>
          <w:rFonts w:ascii="Times New Roman" w:eastAsia="Times New Roman" w:hAnsi="Times New Roman" w:cs="Times New Roman"/>
          <w:i/>
          <w:lang w:val="en-US" w:eastAsia="fr-FR"/>
        </w:rPr>
        <w:t xml:space="preserve"> correlation length of 5 mm</w:t>
      </w:r>
      <w:r w:rsidR="00BD1A70">
        <w:rPr>
          <w:rFonts w:ascii="Times New Roman" w:eastAsia="Times New Roman" w:hAnsi="Times New Roman" w:cs="Times New Roman"/>
          <w:i/>
          <w:lang w:val="en-US" w:eastAsia="fr-FR"/>
        </w:rPr>
        <w:t>.</w:t>
      </w:r>
      <w:r w:rsidR="00340994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del w:id="83" w:author="Meng-Lin Li" w:date="2022-04-09T12:15:00Z">
        <w:r w:rsidR="007638C0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In </w:delText>
        </w:r>
      </w:del>
      <w:ins w:id="84" w:author="Meng-Lin Li" w:date="2022-04-09T12:15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For</w:t>
        </w:r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 xml:space="preserve"> </w:t>
        </w:r>
      </w:ins>
      <w:r w:rsidR="007638C0">
        <w:rPr>
          <w:rFonts w:ascii="Times New Roman" w:eastAsia="Times New Roman" w:hAnsi="Times New Roman" w:cs="Times New Roman"/>
          <w:i/>
          <w:lang w:val="en-US" w:eastAsia="fr-FR"/>
        </w:rPr>
        <w:t xml:space="preserve">comparison, </w:t>
      </w:r>
      <w:r w:rsidR="00386819">
        <w:rPr>
          <w:rFonts w:ascii="Times New Roman" w:eastAsia="Times New Roman" w:hAnsi="Times New Roman" w:cs="Times New Roman"/>
          <w:i/>
          <w:lang w:val="en-US" w:eastAsia="fr-FR"/>
        </w:rPr>
        <w:t xml:space="preserve">RF training pairs were further </w:t>
      </w:r>
      <w:r w:rsidR="007B14FE">
        <w:rPr>
          <w:rFonts w:ascii="Times New Roman" w:eastAsia="Times New Roman" w:hAnsi="Times New Roman" w:cs="Times New Roman"/>
          <w:i/>
          <w:lang w:val="en-US" w:eastAsia="fr-FR"/>
        </w:rPr>
        <w:t>employed</w:t>
      </w:r>
      <w:r w:rsidR="00386819">
        <w:rPr>
          <w:rFonts w:ascii="Times New Roman" w:eastAsia="Times New Roman" w:hAnsi="Times New Roman" w:cs="Times New Roman"/>
          <w:i/>
          <w:lang w:val="en-US" w:eastAsia="fr-FR"/>
        </w:rPr>
        <w:t xml:space="preserve"> in </w:t>
      </w:r>
      <w:del w:id="85" w:author="Meng-Lin Li" w:date="2022-04-09T12:15:00Z">
        <w:r w:rsidR="0038681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another </w:delText>
        </w:r>
      </w:del>
      <w:ins w:id="86" w:author="Meng-Lin Li" w:date="2022-04-09T12:15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a</w:t>
        </w:r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 xml:space="preserve"> </w:t>
        </w:r>
      </w:ins>
      <w:r w:rsidR="00386819">
        <w:rPr>
          <w:rFonts w:ascii="Times New Roman" w:eastAsia="Times New Roman" w:hAnsi="Times New Roman" w:cs="Times New Roman"/>
          <w:i/>
          <w:lang w:val="en-US" w:eastAsia="fr-FR"/>
        </w:rPr>
        <w:t xml:space="preserve">real-valued </w:t>
      </w:r>
      <w:ins w:id="87" w:author="Meng-Lin Li" w:date="2022-04-09T12:15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U-Net counterpart</w:t>
        </w:r>
      </w:ins>
      <w:del w:id="88" w:author="Meng-Lin Li" w:date="2022-04-09T12:15:00Z">
        <w:r w:rsidR="00386819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CNN </w:delText>
        </w:r>
      </w:del>
      <w:ins w:id="89" w:author="Meng-Lin Li" w:date="2022-04-09T12:15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 xml:space="preserve"> </w:t>
        </w:r>
      </w:ins>
      <w:r w:rsidR="00386819">
        <w:rPr>
          <w:rFonts w:ascii="Times New Roman" w:eastAsia="Times New Roman" w:hAnsi="Times New Roman" w:cs="Times New Roman"/>
          <w:i/>
          <w:lang w:val="en-US" w:eastAsia="fr-FR"/>
        </w:rPr>
        <w:t>with the same architecture</w:t>
      </w:r>
      <w:r w:rsidR="005A274A">
        <w:rPr>
          <w:rFonts w:ascii="Times New Roman" w:eastAsia="Times New Roman" w:hAnsi="Times New Roman" w:cs="Times New Roman"/>
          <w:i/>
          <w:lang w:val="en-US" w:eastAsia="fr-FR"/>
        </w:rPr>
        <w:t xml:space="preserve"> and physically receptive field</w:t>
      </w:r>
      <w:r w:rsidR="00E2560C">
        <w:rPr>
          <w:rFonts w:ascii="Times New Roman" w:eastAsia="Times New Roman" w:hAnsi="Times New Roman" w:cs="Times New Roman"/>
          <w:i/>
          <w:lang w:val="en-US" w:eastAsia="fr-FR"/>
        </w:rPr>
        <w:t>, wh</w:t>
      </w:r>
      <w:r w:rsidR="0060686A">
        <w:rPr>
          <w:rFonts w:ascii="Times New Roman" w:eastAsia="Times New Roman" w:hAnsi="Times New Roman" w:cs="Times New Roman"/>
          <w:i/>
          <w:lang w:val="en-US" w:eastAsia="fr-FR"/>
        </w:rPr>
        <w:t>ereas</w:t>
      </w:r>
      <w:r w:rsidR="00E2560C">
        <w:rPr>
          <w:rFonts w:ascii="Times New Roman" w:eastAsia="Times New Roman" w:hAnsi="Times New Roman" w:cs="Times New Roman"/>
          <w:i/>
          <w:lang w:val="en-US" w:eastAsia="fr-FR"/>
        </w:rPr>
        <w:t xml:space="preserve"> the </w:t>
      </w:r>
      <w:r w:rsidR="00B20873">
        <w:rPr>
          <w:rFonts w:ascii="Times New Roman" w:eastAsia="Times New Roman" w:hAnsi="Times New Roman" w:cs="Times New Roman"/>
          <w:i/>
          <w:lang w:val="en-US" w:eastAsia="fr-FR"/>
        </w:rPr>
        <w:t xml:space="preserve">baseband training pairs have </w:t>
      </w:r>
      <w:del w:id="90" w:author="Meng-Lin Li" w:date="2022-04-09T12:26:00Z">
        <w:r w:rsidR="00B20873" w:rsidDel="005A57BC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half </w:delText>
        </w:r>
      </w:del>
      <w:ins w:id="91" w:author="Meng-Lin Li" w:date="2022-04-09T12:26:00Z">
        <w:r w:rsidR="005A57BC">
          <w:rPr>
            <w:rFonts w:ascii="Times New Roman" w:eastAsia="Times New Roman" w:hAnsi="Times New Roman" w:cs="Times New Roman"/>
            <w:i/>
            <w:lang w:val="en-US" w:eastAsia="fr-FR"/>
          </w:rPr>
          <w:t>lower</w:t>
        </w:r>
        <w:r w:rsidR="005A57BC">
          <w:rPr>
            <w:rFonts w:ascii="Times New Roman" w:eastAsia="Times New Roman" w:hAnsi="Times New Roman" w:cs="Times New Roman"/>
            <w:i/>
            <w:lang w:val="en-US" w:eastAsia="fr-FR"/>
          </w:rPr>
          <w:t xml:space="preserve"> </w:t>
        </w:r>
      </w:ins>
      <w:r w:rsidR="00B20873">
        <w:rPr>
          <w:rFonts w:ascii="Times New Roman" w:eastAsia="Times New Roman" w:hAnsi="Times New Roman" w:cs="Times New Roman"/>
          <w:i/>
          <w:lang w:val="en-US" w:eastAsia="fr-FR"/>
        </w:rPr>
        <w:t xml:space="preserve">data size </w:t>
      </w:r>
      <w:del w:id="92" w:author="Meng-Lin Li" w:date="2022-04-09T12:16:00Z">
        <w:r w:rsidR="00B20873" w:rsidDel="00EE3A37">
          <w:rPr>
            <w:rFonts w:ascii="Times New Roman" w:eastAsia="Times New Roman" w:hAnsi="Times New Roman" w:cs="Times New Roman"/>
            <w:i/>
            <w:lang w:val="en-US" w:eastAsia="fr-FR"/>
          </w:rPr>
          <w:delText>due to</w:delText>
        </w:r>
      </w:del>
      <w:ins w:id="93" w:author="Meng-Lin Li" w:date="2022-04-09T12:16:00Z">
        <w:r w:rsidR="00EE3A37">
          <w:rPr>
            <w:rFonts w:ascii="Times New Roman" w:eastAsia="Times New Roman" w:hAnsi="Times New Roman" w:cs="Times New Roman"/>
            <w:i/>
            <w:lang w:val="en-US" w:eastAsia="fr-FR"/>
          </w:rPr>
          <w:t>because of the baseband data nature.</w:t>
        </w:r>
      </w:ins>
      <w:r w:rsidR="00B20873">
        <w:rPr>
          <w:rFonts w:ascii="Times New Roman" w:eastAsia="Times New Roman" w:hAnsi="Times New Roman" w:cs="Times New Roman"/>
          <w:i/>
          <w:lang w:val="en-US" w:eastAsia="fr-FR"/>
        </w:rPr>
        <w:t xml:space="preserve"> </w:t>
      </w:r>
      <w:del w:id="94" w:author="Meng-Lin Li" w:date="2022-04-09T12:16:00Z">
        <w:r w:rsidR="00B20873" w:rsidDel="00EE3A37">
          <w:rPr>
            <w:rFonts w:asciiTheme="minorEastAsia" w:hAnsiTheme="minorEastAsia" w:cs="Times New Roman" w:hint="eastAsia"/>
            <w:i/>
            <w:lang w:val="en-US" w:eastAsia="zh-TW"/>
          </w:rPr>
          <w:delText>decimation by a proper factor</w:delText>
        </w:r>
      </w:del>
      <w:r w:rsidR="00B20873">
        <w:rPr>
          <w:rFonts w:ascii="Times New Roman" w:eastAsia="Times New Roman" w:hAnsi="Times New Roman" w:cs="Times New Roman"/>
          <w:i/>
          <w:lang w:val="en-US" w:eastAsia="fr-FR"/>
        </w:rPr>
        <w:t>.</w:t>
      </w:r>
    </w:p>
    <w:p w14:paraId="25E99B84" w14:textId="5828A705" w:rsidR="00FB4331" w:rsidRPr="00FD3369" w:rsidRDefault="00FB4331" w:rsidP="009D0D8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fr-FR"/>
        </w:rPr>
        <w:pPrChange w:id="95" w:author="Meng-Lin Li" w:date="2022-04-09T11:41:00Z">
          <w:pPr>
            <w:spacing w:after="0" w:line="240" w:lineRule="auto"/>
          </w:pPr>
        </w:pPrChange>
      </w:pPr>
    </w:p>
    <w:p w14:paraId="58B35999" w14:textId="73812BA1" w:rsidR="00A260F3" w:rsidRPr="0032572C" w:rsidRDefault="00556B95" w:rsidP="009D0D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 w:eastAsia="fr-FR"/>
        </w:rPr>
        <w:pPrChange w:id="96" w:author="Meng-Lin Li" w:date="2022-04-09T11:41:00Z">
          <w:pPr>
            <w:spacing w:after="0" w:line="240" w:lineRule="auto"/>
          </w:pPr>
        </w:pPrChange>
      </w:pPr>
      <w:r w:rsidRPr="00556B95">
        <w:rPr>
          <w:rFonts w:ascii="Times New Roman" w:eastAsia="Times New Roman" w:hAnsi="Times New Roman" w:cs="Times New Roman"/>
          <w:b/>
          <w:lang w:val="en-US" w:eastAsia="fr-FR"/>
        </w:rPr>
        <w:t xml:space="preserve">Results/Discussion </w:t>
      </w:r>
    </w:p>
    <w:p w14:paraId="4DA8D1E3" w14:textId="0A18A573" w:rsidR="002C734F" w:rsidRPr="00FD442E" w:rsidRDefault="00CA3D70" w:rsidP="009D0D8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val="en-US" w:eastAsia="zh-TW"/>
        </w:rPr>
        <w:pPrChange w:id="97" w:author="Meng-Lin Li" w:date="2022-04-09T11:41:00Z">
          <w:pPr>
            <w:spacing w:after="0" w:line="240" w:lineRule="auto"/>
          </w:pPr>
        </w:pPrChange>
      </w:pPr>
      <w:r>
        <w:rPr>
          <w:rFonts w:ascii="Times New Roman" w:hAnsi="Times New Roman" w:cs="Times New Roman"/>
          <w:i/>
          <w:lang w:val="en-US" w:eastAsia="zh-TW"/>
        </w:rPr>
        <w:t>Fig. 1 shows t</w:t>
      </w:r>
      <w:r w:rsidR="00B20873">
        <w:rPr>
          <w:rFonts w:ascii="Times New Roman" w:hAnsi="Times New Roman" w:cs="Times New Roman"/>
          <w:i/>
          <w:lang w:val="en-US" w:eastAsia="zh-TW"/>
        </w:rPr>
        <w:t xml:space="preserve">he </w:t>
      </w:r>
      <w:r w:rsidR="00B10DBD">
        <w:rPr>
          <w:rFonts w:ascii="Times New Roman" w:hAnsi="Times New Roman" w:cs="Times New Roman"/>
          <w:i/>
          <w:lang w:val="en-US" w:eastAsia="zh-TW"/>
        </w:rPr>
        <w:t xml:space="preserve">results of </w:t>
      </w:r>
      <w:del w:id="98" w:author="Meng-Lin Li" w:date="2022-04-09T12:18:00Z">
        <w:r w:rsidR="00B20873" w:rsidDel="00E91239">
          <w:rPr>
            <w:rFonts w:ascii="Times New Roman" w:hAnsi="Times New Roman" w:cs="Times New Roman"/>
            <w:i/>
            <w:lang w:val="en-US" w:eastAsia="zh-TW"/>
          </w:rPr>
          <w:delText>two kinds of</w:delText>
        </w:r>
      </w:del>
      <w:ins w:id="99" w:author="Meng-Lin Li" w:date="2022-04-09T12:18:00Z">
        <w:r w:rsidR="00E91239">
          <w:rPr>
            <w:rFonts w:ascii="Times New Roman" w:hAnsi="Times New Roman" w:cs="Times New Roman"/>
            <w:i/>
            <w:lang w:val="en-US" w:eastAsia="zh-TW"/>
          </w:rPr>
          <w:t>of the two</w:t>
        </w:r>
      </w:ins>
      <w:r w:rsidR="00B20873">
        <w:rPr>
          <w:rFonts w:ascii="Times New Roman" w:hAnsi="Times New Roman" w:cs="Times New Roman"/>
          <w:i/>
          <w:lang w:val="en-US" w:eastAsia="zh-TW"/>
        </w:rPr>
        <w:t xml:space="preserve"> </w:t>
      </w:r>
      <w:del w:id="100" w:author="Meng-Lin Li" w:date="2022-04-09T12:18:00Z">
        <w:r w:rsidR="00B20873" w:rsidDel="00E91239">
          <w:rPr>
            <w:rFonts w:ascii="Times New Roman" w:hAnsi="Times New Roman" w:cs="Times New Roman"/>
            <w:i/>
            <w:lang w:val="en-US" w:eastAsia="zh-TW"/>
          </w:rPr>
          <w:delText>neural network</w:delText>
        </w:r>
        <w:r w:rsidDel="00E91239">
          <w:rPr>
            <w:rFonts w:ascii="Times New Roman" w:hAnsi="Times New Roman" w:cs="Times New Roman"/>
            <w:i/>
            <w:lang w:val="en-US" w:eastAsia="zh-TW"/>
          </w:rPr>
          <w:delText>s</w:delText>
        </w:r>
      </w:del>
      <w:ins w:id="101" w:author="Meng-Lin Li" w:date="2022-04-09T12:18:00Z">
        <w:r w:rsidR="00E91239">
          <w:rPr>
            <w:rFonts w:ascii="Times New Roman" w:hAnsi="Times New Roman" w:cs="Times New Roman"/>
            <w:i/>
            <w:lang w:val="en-US" w:eastAsia="zh-TW"/>
          </w:rPr>
          <w:t>PSF estimators – complex</w:t>
        </w:r>
      </w:ins>
      <w:ins w:id="102" w:author="Meng-Lin Li" w:date="2022-04-09T12:19:00Z">
        <w:r w:rsidR="00E91239">
          <w:rPr>
            <w:rFonts w:ascii="Times New Roman" w:hAnsi="Times New Roman" w:cs="Times New Roman"/>
            <w:i/>
            <w:lang w:val="en-US" w:eastAsia="zh-TW"/>
          </w:rPr>
          <w:t>-</w:t>
        </w:r>
      </w:ins>
      <w:ins w:id="103" w:author="Meng-Lin Li" w:date="2022-04-09T12:18:00Z">
        <w:r w:rsidR="00E91239">
          <w:rPr>
            <w:rFonts w:ascii="Times New Roman" w:hAnsi="Times New Roman" w:cs="Times New Roman"/>
            <w:i/>
            <w:lang w:val="en-US" w:eastAsia="zh-TW"/>
          </w:rPr>
          <w:t>valued</w:t>
        </w:r>
      </w:ins>
      <w:ins w:id="104" w:author="Meng-Lin Li" w:date="2022-04-09T12:19:00Z">
        <w:r w:rsidR="00E91239">
          <w:rPr>
            <w:rFonts w:ascii="Times New Roman" w:hAnsi="Times New Roman" w:cs="Times New Roman"/>
            <w:i/>
            <w:lang w:val="en-US" w:eastAsia="zh-TW"/>
          </w:rPr>
          <w:t xml:space="preserve"> U-Net with baseband patches and real-valued U-Net with RF patches</w:t>
        </w:r>
      </w:ins>
      <w:r w:rsidR="00B10DBD">
        <w:rPr>
          <w:rFonts w:ascii="Times New Roman" w:hAnsi="Times New Roman" w:cs="Times New Roman"/>
          <w:i/>
          <w:lang w:val="en-US" w:eastAsia="zh-TW"/>
        </w:rPr>
        <w:t>. They are</w:t>
      </w:r>
      <w:r w:rsidR="00B20873">
        <w:rPr>
          <w:rFonts w:ascii="Times New Roman" w:hAnsi="Times New Roman" w:cs="Times New Roman"/>
          <w:i/>
          <w:lang w:val="en-US" w:eastAsia="zh-TW"/>
        </w:rPr>
        <w:t xml:space="preserve"> </w:t>
      </w:r>
      <w:r>
        <w:rPr>
          <w:rFonts w:ascii="Times New Roman" w:hAnsi="Times New Roman" w:cs="Times New Roman"/>
          <w:i/>
          <w:lang w:val="en-US" w:eastAsia="zh-TW"/>
        </w:rPr>
        <w:t>tested by</w:t>
      </w:r>
      <w:r w:rsidR="00DC6CAF">
        <w:rPr>
          <w:rFonts w:ascii="Times New Roman" w:hAnsi="Times New Roman" w:cs="Times New Roman"/>
          <w:i/>
          <w:lang w:val="en-US" w:eastAsia="zh-TW"/>
        </w:rPr>
        <w:t xml:space="preserve"> unseen </w:t>
      </w:r>
      <w:del w:id="105" w:author="Meng-Lin Li" w:date="2022-04-09T12:20:00Z">
        <w:r w:rsidDel="00E91239">
          <w:rPr>
            <w:rFonts w:ascii="Times New Roman" w:hAnsi="Times New Roman" w:cs="Times New Roman"/>
            <w:i/>
            <w:lang w:val="en-US" w:eastAsia="zh-TW"/>
          </w:rPr>
          <w:delText xml:space="preserve">patch </w:delText>
        </w:r>
      </w:del>
      <w:ins w:id="106" w:author="Meng-Lin Li" w:date="2022-04-09T12:20:00Z">
        <w:r w:rsidR="00E91239">
          <w:rPr>
            <w:rFonts w:ascii="Times New Roman" w:hAnsi="Times New Roman" w:cs="Times New Roman"/>
            <w:i/>
            <w:lang w:val="en-US" w:eastAsia="zh-TW"/>
          </w:rPr>
          <w:t>simulated pairs</w:t>
        </w:r>
        <w:r w:rsidR="00E91239">
          <w:rPr>
            <w:rFonts w:ascii="Times New Roman" w:hAnsi="Times New Roman" w:cs="Times New Roman"/>
            <w:i/>
            <w:lang w:val="en-US" w:eastAsia="zh-TW"/>
          </w:rPr>
          <w:t xml:space="preserve"> </w:t>
        </w:r>
      </w:ins>
      <w:r w:rsidR="00C340E8">
        <w:rPr>
          <w:rFonts w:ascii="Times New Roman" w:hAnsi="Times New Roman" w:cs="Times New Roman"/>
          <w:i/>
          <w:lang w:val="en-US" w:eastAsia="zh-TW"/>
        </w:rPr>
        <w:t xml:space="preserve">and </w:t>
      </w:r>
      <w:r>
        <w:rPr>
          <w:rFonts w:ascii="Times New Roman" w:hAnsi="Times New Roman" w:cs="Times New Roman"/>
          <w:i/>
          <w:lang w:val="en-US" w:eastAsia="zh-TW"/>
        </w:rPr>
        <w:t xml:space="preserve">predict </w:t>
      </w:r>
      <w:del w:id="107" w:author="Meng-Lin Li" w:date="2022-04-09T12:20:00Z">
        <w:r w:rsidDel="00E91239">
          <w:rPr>
            <w:rFonts w:ascii="Times New Roman" w:hAnsi="Times New Roman" w:cs="Times New Roman"/>
            <w:i/>
            <w:lang w:val="en-US" w:eastAsia="zh-TW"/>
          </w:rPr>
          <w:delText>an asymmetric</w:delText>
        </w:r>
      </w:del>
      <w:ins w:id="108" w:author="Meng-Lin Li" w:date="2022-04-09T12:20:00Z">
        <w:r w:rsidR="00E91239">
          <w:rPr>
            <w:rFonts w:ascii="Times New Roman" w:hAnsi="Times New Roman" w:cs="Times New Roman"/>
            <w:i/>
            <w:lang w:val="en-US" w:eastAsia="zh-TW"/>
          </w:rPr>
          <w:t>phase-aberrated</w:t>
        </w:r>
      </w:ins>
      <w:r>
        <w:rPr>
          <w:rFonts w:ascii="Times New Roman" w:hAnsi="Times New Roman" w:cs="Times New Roman"/>
          <w:i/>
          <w:lang w:val="en-US" w:eastAsia="zh-TW"/>
        </w:rPr>
        <w:t xml:space="preserve"> PSF</w:t>
      </w:r>
      <w:ins w:id="109" w:author="Meng-Lin Li" w:date="2022-04-09T12:20:00Z">
        <w:r w:rsidR="00E91239">
          <w:rPr>
            <w:rFonts w:ascii="Times New Roman" w:hAnsi="Times New Roman" w:cs="Times New Roman"/>
            <w:i/>
            <w:lang w:val="en-US" w:eastAsia="zh-TW"/>
          </w:rPr>
          <w:t>s</w:t>
        </w:r>
      </w:ins>
      <w:r w:rsidR="00B10DBD">
        <w:rPr>
          <w:rFonts w:ascii="Times New Roman" w:hAnsi="Times New Roman" w:cs="Times New Roman"/>
          <w:i/>
          <w:lang w:val="en-US" w:eastAsia="zh-TW"/>
        </w:rPr>
        <w:t xml:space="preserve"> with </w:t>
      </w:r>
      <w:ins w:id="110" w:author="Meng-Lin Li" w:date="2022-04-09T12:20:00Z">
        <w:r w:rsidR="00E91239">
          <w:rPr>
            <w:rFonts w:ascii="Times New Roman" w:hAnsi="Times New Roman" w:cs="Times New Roman"/>
            <w:i/>
            <w:lang w:val="en-US" w:eastAsia="zh-TW"/>
          </w:rPr>
          <w:t xml:space="preserve">the </w:t>
        </w:r>
      </w:ins>
      <w:r w:rsidR="00B10DBD">
        <w:rPr>
          <w:rFonts w:ascii="Times New Roman" w:hAnsi="Times New Roman" w:cs="Times New Roman"/>
          <w:i/>
          <w:lang w:val="en-US" w:eastAsia="zh-TW"/>
        </w:rPr>
        <w:t>associated data type</w:t>
      </w:r>
      <w:ins w:id="111" w:author="Meng-Lin Li" w:date="2022-04-09T12:18:00Z">
        <w:r w:rsidR="00E91239">
          <w:rPr>
            <w:rFonts w:ascii="Times New Roman" w:hAnsi="Times New Roman" w:cs="Times New Roman"/>
            <w:i/>
            <w:lang w:val="en-US" w:eastAsia="zh-TW"/>
          </w:rPr>
          <w:t>s</w:t>
        </w:r>
      </w:ins>
      <w:r w:rsidR="00DC6CAF">
        <w:rPr>
          <w:rFonts w:ascii="Times New Roman" w:hAnsi="Times New Roman" w:cs="Times New Roman"/>
          <w:i/>
          <w:lang w:val="en-US" w:eastAsia="zh-TW"/>
        </w:rPr>
        <w:t xml:space="preserve">. </w:t>
      </w:r>
      <w:del w:id="112" w:author="Meng-Lin Li" w:date="2022-04-09T12:20:00Z">
        <w:r w:rsidR="00A260F3" w:rsidDel="00E91239">
          <w:rPr>
            <w:rFonts w:ascii="Times New Roman" w:hAnsi="Times New Roman" w:cs="Times New Roman"/>
            <w:i/>
            <w:lang w:val="en-US" w:eastAsia="zh-TW"/>
          </w:rPr>
          <w:delText>It appears</w:delText>
        </w:r>
        <w:r w:rsidR="00A21953" w:rsidDel="00E91239">
          <w:rPr>
            <w:rFonts w:ascii="Times New Roman" w:hAnsi="Times New Roman" w:cs="Times New Roman"/>
            <w:i/>
            <w:lang w:val="en-US" w:eastAsia="zh-TW"/>
          </w:rPr>
          <w:delText xml:space="preserve"> that </w:delText>
        </w:r>
        <w:r w:rsidR="00675070" w:rsidDel="00E91239">
          <w:rPr>
            <w:rFonts w:ascii="Times New Roman" w:hAnsi="Times New Roman" w:cs="Times New Roman"/>
            <w:i/>
            <w:lang w:val="en-US" w:eastAsia="zh-TW"/>
          </w:rPr>
          <w:delText>th</w:delText>
        </w:r>
        <w:r w:rsidR="00B14CE5" w:rsidDel="00E91239">
          <w:rPr>
            <w:rFonts w:ascii="Times New Roman" w:hAnsi="Times New Roman" w:cs="Times New Roman"/>
            <w:i/>
            <w:lang w:val="en-US" w:eastAsia="zh-TW"/>
          </w:rPr>
          <w:delText xml:space="preserve">e complex-valued </w:delText>
        </w:r>
        <w:r w:rsidR="00AE2EC1" w:rsidDel="00E91239">
          <w:rPr>
            <w:rFonts w:ascii="Times New Roman" w:hAnsi="Times New Roman" w:cs="Times New Roman"/>
            <w:i/>
            <w:lang w:val="en-US" w:eastAsia="zh-TW"/>
          </w:rPr>
          <w:delText>network</w:delText>
        </w:r>
        <w:r w:rsidR="00F8536B" w:rsidDel="00E91239">
          <w:rPr>
            <w:rFonts w:ascii="Times New Roman" w:hAnsi="Times New Roman" w:cs="Times New Roman"/>
            <w:i/>
            <w:lang w:val="en-US" w:eastAsia="zh-TW"/>
          </w:rPr>
          <w:delText xml:space="preserve"> </w:delText>
        </w:r>
      </w:del>
      <w:ins w:id="113" w:author="Meng-Lin Li" w:date="2022-04-09T12:20:00Z">
        <w:r w:rsidR="00E91239">
          <w:rPr>
            <w:rFonts w:ascii="Times New Roman" w:hAnsi="Times New Roman" w:cs="Times New Roman"/>
            <w:i/>
            <w:lang w:val="en-US" w:eastAsia="zh-TW"/>
          </w:rPr>
          <w:t>The proposed complex-valued</w:t>
        </w:r>
      </w:ins>
      <w:ins w:id="114" w:author="Meng-Lin Li" w:date="2022-04-09T12:21:00Z">
        <w:r w:rsidR="00E91239">
          <w:rPr>
            <w:rFonts w:ascii="Times New Roman" w:hAnsi="Times New Roman" w:cs="Times New Roman"/>
            <w:i/>
            <w:lang w:val="en-US" w:eastAsia="zh-TW"/>
          </w:rPr>
          <w:t xml:space="preserve"> U-Net estimator </w:t>
        </w:r>
      </w:ins>
      <w:r w:rsidR="00675070">
        <w:rPr>
          <w:rFonts w:ascii="Times New Roman" w:hAnsi="Times New Roman" w:cs="Times New Roman"/>
          <w:i/>
          <w:lang w:val="en-US" w:eastAsia="zh-TW"/>
        </w:rPr>
        <w:t>produce</w:t>
      </w:r>
      <w:r>
        <w:rPr>
          <w:rFonts w:ascii="Times New Roman" w:hAnsi="Times New Roman" w:cs="Times New Roman"/>
          <w:i/>
          <w:lang w:val="en-US" w:eastAsia="zh-TW"/>
        </w:rPr>
        <w:t>s an</w:t>
      </w:r>
      <w:r w:rsidR="00B14CE5">
        <w:rPr>
          <w:rFonts w:ascii="Yu Mincho" w:hAnsi="Yu Mincho" w:cs="Times New Roman" w:hint="eastAsia"/>
          <w:i/>
          <w:lang w:val="en-US" w:eastAsia="zh-TW"/>
        </w:rPr>
        <w:t xml:space="preserve"> </w:t>
      </w:r>
      <w:r w:rsidR="00A21953">
        <w:rPr>
          <w:rFonts w:ascii="Times New Roman" w:hAnsi="Times New Roman" w:cs="Times New Roman"/>
          <w:i/>
          <w:lang w:val="en-US" w:eastAsia="zh-TW"/>
        </w:rPr>
        <w:t>aberrated PSF</w:t>
      </w:r>
      <w:r w:rsidR="00675070">
        <w:rPr>
          <w:rFonts w:ascii="Times New Roman" w:hAnsi="Times New Roman" w:cs="Times New Roman"/>
          <w:i/>
          <w:lang w:val="en-US" w:eastAsia="zh-TW"/>
        </w:rPr>
        <w:t xml:space="preserve"> with </w:t>
      </w:r>
      <w:del w:id="115" w:author="Meng-Lin Li" w:date="2022-04-09T12:21:00Z">
        <w:r w:rsidR="00C96663" w:rsidDel="00E91239">
          <w:rPr>
            <w:rFonts w:ascii="Times New Roman" w:hAnsi="Times New Roman" w:cs="Times New Roman"/>
            <w:i/>
            <w:lang w:val="en-US" w:eastAsia="zh-TW"/>
          </w:rPr>
          <w:delText xml:space="preserve">a </w:delText>
        </w:r>
      </w:del>
      <w:r w:rsidR="00675070">
        <w:rPr>
          <w:rFonts w:ascii="Times New Roman" w:hAnsi="Times New Roman" w:cs="Times New Roman"/>
          <w:i/>
          <w:lang w:val="en-US" w:eastAsia="zh-TW"/>
        </w:rPr>
        <w:t>high</w:t>
      </w:r>
      <w:ins w:id="116" w:author="Meng-Lin Li" w:date="2022-04-09T12:21:00Z">
        <w:r w:rsidR="00E91239">
          <w:rPr>
            <w:rFonts w:ascii="Times New Roman" w:hAnsi="Times New Roman" w:cs="Times New Roman"/>
            <w:i/>
            <w:lang w:val="en-US" w:eastAsia="zh-TW"/>
          </w:rPr>
          <w:t>er</w:t>
        </w:r>
      </w:ins>
      <w:r w:rsidR="00675070">
        <w:rPr>
          <w:rFonts w:ascii="Times New Roman" w:hAnsi="Times New Roman" w:cs="Times New Roman"/>
          <w:i/>
          <w:lang w:val="en-US" w:eastAsia="zh-TW"/>
        </w:rPr>
        <w:t xml:space="preserve"> similarity</w:t>
      </w:r>
      <w:r w:rsidR="00C96663">
        <w:rPr>
          <w:rFonts w:ascii="Times New Roman" w:hAnsi="Times New Roman" w:cs="Times New Roman"/>
          <w:i/>
          <w:lang w:val="en-US" w:eastAsia="zh-TW"/>
        </w:rPr>
        <w:t xml:space="preserve"> </w:t>
      </w:r>
      <w:ins w:id="117" w:author="Meng-Lin Li" w:date="2022-04-09T12:21:00Z">
        <w:r w:rsidR="00E91239">
          <w:rPr>
            <w:rFonts w:ascii="Times New Roman" w:hAnsi="Times New Roman" w:cs="Times New Roman"/>
            <w:i/>
            <w:lang w:val="en-US" w:eastAsia="zh-TW"/>
          </w:rPr>
          <w:t xml:space="preserve">to the ground truth PSF than </w:t>
        </w:r>
      </w:ins>
      <w:del w:id="118" w:author="Meng-Lin Li" w:date="2022-04-09T12:22:00Z">
        <w:r w:rsidR="00C96663" w:rsidDel="00E91239">
          <w:rPr>
            <w:rFonts w:ascii="Times New Roman" w:hAnsi="Times New Roman" w:cs="Times New Roman"/>
            <w:i/>
            <w:lang w:val="en-US" w:eastAsia="zh-TW"/>
          </w:rPr>
          <w:delText>near the location of main lobe</w:delText>
        </w:r>
        <w:r w:rsidR="00F8536B" w:rsidDel="00E91239">
          <w:rPr>
            <w:rFonts w:ascii="Times New Roman" w:hAnsi="Times New Roman" w:cs="Times New Roman"/>
            <w:i/>
            <w:lang w:val="en-US" w:eastAsia="zh-TW"/>
          </w:rPr>
          <w:delText xml:space="preserve"> </w:delText>
        </w:r>
        <w:r w:rsidR="004772F2" w:rsidDel="00E91239">
          <w:rPr>
            <w:rFonts w:ascii="Times New Roman" w:hAnsi="Times New Roman" w:cs="Times New Roman"/>
            <w:i/>
            <w:lang w:val="en-US" w:eastAsia="zh-TW"/>
          </w:rPr>
          <w:delText>referred</w:delText>
        </w:r>
        <w:r w:rsidR="00F8536B" w:rsidDel="00E91239">
          <w:rPr>
            <w:rFonts w:ascii="Times New Roman" w:hAnsi="Times New Roman" w:cs="Times New Roman"/>
            <w:i/>
            <w:lang w:val="en-US" w:eastAsia="zh-TW"/>
          </w:rPr>
          <w:delText xml:space="preserve"> to </w:delText>
        </w:r>
        <w:r w:rsidR="00FB7A3A" w:rsidDel="00E91239">
          <w:rPr>
            <w:rFonts w:ascii="Times New Roman" w:hAnsi="Times New Roman" w:cs="Times New Roman"/>
            <w:i/>
            <w:lang w:val="en-US" w:eastAsia="zh-TW"/>
          </w:rPr>
          <w:delText xml:space="preserve">the </w:delText>
        </w:r>
      </w:del>
      <w:r w:rsidR="00F8536B">
        <w:rPr>
          <w:rFonts w:ascii="Times New Roman" w:hAnsi="Times New Roman" w:cs="Times New Roman"/>
          <w:i/>
          <w:lang w:val="en-US" w:eastAsia="zh-TW"/>
        </w:rPr>
        <w:t xml:space="preserve">RF-based </w:t>
      </w:r>
      <w:del w:id="119" w:author="Meng-Lin Li" w:date="2022-04-09T12:22:00Z">
        <w:r w:rsidR="00F8536B" w:rsidDel="00E91239">
          <w:rPr>
            <w:rFonts w:ascii="Times New Roman" w:hAnsi="Times New Roman" w:cs="Times New Roman"/>
            <w:i/>
            <w:lang w:val="en-US" w:eastAsia="zh-TW"/>
          </w:rPr>
          <w:delText>model</w:delText>
        </w:r>
      </w:del>
      <w:ins w:id="120" w:author="Meng-Lin Li" w:date="2022-04-09T12:22:00Z">
        <w:r w:rsidR="00E91239">
          <w:rPr>
            <w:rFonts w:ascii="Times New Roman" w:hAnsi="Times New Roman" w:cs="Times New Roman"/>
            <w:i/>
            <w:lang w:val="en-US" w:eastAsia="zh-TW"/>
          </w:rPr>
          <w:t>one</w:t>
        </w:r>
      </w:ins>
      <w:r w:rsidR="00B10DBD">
        <w:rPr>
          <w:rFonts w:ascii="Times New Roman" w:hAnsi="Times New Roman" w:cs="Times New Roman"/>
          <w:i/>
          <w:lang w:val="en-US" w:eastAsia="zh-TW"/>
        </w:rPr>
        <w:t xml:space="preserve">. </w:t>
      </w:r>
      <w:del w:id="121" w:author="Meng-Lin Li" w:date="2022-04-09T12:22:00Z">
        <w:r w:rsidR="00B10DBD" w:rsidDel="00A84056">
          <w:rPr>
            <w:rFonts w:ascii="Times New Roman" w:hAnsi="Times New Roman" w:cs="Times New Roman"/>
            <w:i/>
            <w:lang w:val="en-US" w:eastAsia="zh-TW"/>
          </w:rPr>
          <w:delText xml:space="preserve">Both models approach to the ground-truth PSF. </w:delText>
        </w:r>
        <w:r w:rsidR="00C340E8" w:rsidDel="00A84056">
          <w:rPr>
            <w:rFonts w:ascii="Times New Roman" w:hAnsi="Times New Roman" w:cs="Times New Roman"/>
            <w:i/>
            <w:lang w:val="en-US" w:eastAsia="zh-TW"/>
          </w:rPr>
          <w:delText xml:space="preserve">Specifically, </w:delText>
        </w:r>
        <w:r w:rsidR="0003298C" w:rsidDel="00A84056">
          <w:rPr>
            <w:rFonts w:ascii="Times New Roman" w:hAnsi="Times New Roman" w:cs="Times New Roman"/>
            <w:i/>
            <w:lang w:val="en-US" w:eastAsia="zh-TW"/>
          </w:rPr>
          <w:delText>we propose</w:delText>
        </w:r>
      </w:del>
      <w:ins w:id="122" w:author="Meng-Lin Li" w:date="2022-04-09T12:22:00Z">
        <w:r w:rsidR="00A84056">
          <w:rPr>
            <w:rFonts w:ascii="Times New Roman" w:hAnsi="Times New Roman" w:cs="Times New Roman"/>
            <w:i/>
            <w:lang w:val="en-US" w:eastAsia="zh-TW"/>
          </w:rPr>
          <w:t xml:space="preserve">The proposed </w:t>
        </w:r>
      </w:ins>
      <w:ins w:id="123" w:author="Meng-Lin Li" w:date="2022-04-09T12:23:00Z">
        <w:r w:rsidR="00A84056">
          <w:rPr>
            <w:rFonts w:ascii="Times New Roman" w:hAnsi="Times New Roman" w:cs="Times New Roman"/>
            <w:i/>
            <w:lang w:val="en-US" w:eastAsia="zh-TW"/>
          </w:rPr>
          <w:t xml:space="preserve">blind </w:t>
        </w:r>
      </w:ins>
      <w:ins w:id="124" w:author="Meng-Lin Li" w:date="2022-04-09T12:22:00Z">
        <w:r w:rsidR="00A84056">
          <w:rPr>
            <w:rFonts w:ascii="Times New Roman" w:hAnsi="Times New Roman" w:cs="Times New Roman"/>
            <w:i/>
            <w:lang w:val="en-US" w:eastAsia="zh-TW"/>
          </w:rPr>
          <w:t>complex-valued U</w:t>
        </w:r>
      </w:ins>
      <w:ins w:id="125" w:author="Meng-Lin Li" w:date="2022-04-09T12:23:00Z">
        <w:r w:rsidR="00A84056">
          <w:rPr>
            <w:rFonts w:ascii="Times New Roman" w:hAnsi="Times New Roman" w:cs="Times New Roman"/>
            <w:i/>
            <w:lang w:val="en-US" w:eastAsia="zh-TW"/>
          </w:rPr>
          <w:t>-Net PSF estimator</w:t>
        </w:r>
      </w:ins>
      <w:del w:id="126" w:author="Meng-Lin Li" w:date="2022-04-09T12:23:00Z">
        <w:r w:rsidR="0003298C" w:rsidDel="00A84056">
          <w:rPr>
            <w:rFonts w:ascii="Times New Roman" w:hAnsi="Times New Roman" w:cs="Times New Roman"/>
            <w:i/>
            <w:lang w:val="en-US" w:eastAsia="zh-TW"/>
          </w:rPr>
          <w:delText xml:space="preserve"> a</w:delText>
        </w:r>
        <w:r w:rsidR="002C734F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blind phase-aberrated PSF</w:delText>
        </w:r>
        <w:r w:rsidR="0003298C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</w:delText>
        </w:r>
        <w:r w:rsidR="002C734F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>estimation</w:delText>
        </w:r>
        <w:r w:rsidR="0003298C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that</w:delText>
        </w:r>
      </w:del>
      <w:r w:rsidR="0003298C">
        <w:rPr>
          <w:rFonts w:ascii="Times New Roman" w:eastAsia="Times New Roman" w:hAnsi="Times New Roman" w:cs="Times New Roman"/>
          <w:i/>
          <w:lang w:val="en-US" w:eastAsia="fr-FR"/>
        </w:rPr>
        <w:t xml:space="preserve"> not only</w:t>
      </w:r>
      <w:r w:rsidR="002C734F">
        <w:rPr>
          <w:rFonts w:ascii="Times New Roman" w:eastAsia="Times New Roman" w:hAnsi="Times New Roman" w:cs="Times New Roman"/>
          <w:i/>
          <w:lang w:val="en-US" w:eastAsia="fr-FR"/>
        </w:rPr>
        <w:t xml:space="preserve"> requires </w:t>
      </w:r>
      <w:del w:id="127" w:author="Meng-Lin Li" w:date="2022-04-09T12:24:00Z">
        <w:r w:rsidR="002C734F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much </w:delText>
        </w:r>
      </w:del>
      <w:r w:rsidR="002C734F">
        <w:rPr>
          <w:rFonts w:ascii="Times New Roman" w:eastAsia="Times New Roman" w:hAnsi="Times New Roman" w:cs="Times New Roman"/>
          <w:i/>
          <w:lang w:val="en-US" w:eastAsia="fr-FR"/>
        </w:rPr>
        <w:t xml:space="preserve">lower data size </w:t>
      </w:r>
      <w:ins w:id="128" w:author="Meng-Lin Li" w:date="2022-04-09T12:23:00Z">
        <w:r w:rsidR="00A84056">
          <w:rPr>
            <w:rFonts w:ascii="Times New Roman" w:eastAsia="Times New Roman" w:hAnsi="Times New Roman" w:cs="Times New Roman"/>
            <w:i/>
            <w:lang w:val="en-US" w:eastAsia="fr-FR"/>
          </w:rPr>
          <w:t xml:space="preserve">because of the baseband data nature </w:t>
        </w:r>
      </w:ins>
      <w:del w:id="129" w:author="Meng-Lin Li" w:date="2022-04-09T12:24:00Z">
        <w:r w:rsidR="002C734F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>and cost at front-end</w:delText>
        </w:r>
        <w:r w:rsidR="0003298C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</w:delText>
        </w:r>
      </w:del>
      <w:r w:rsidR="0003298C">
        <w:rPr>
          <w:rFonts w:ascii="Times New Roman" w:eastAsia="Times New Roman" w:hAnsi="Times New Roman" w:cs="Times New Roman"/>
          <w:i/>
          <w:lang w:val="en-US" w:eastAsia="fr-FR"/>
        </w:rPr>
        <w:t xml:space="preserve">but also </w:t>
      </w:r>
      <w:del w:id="130" w:author="Meng-Lin Li" w:date="2022-04-09T12:24:00Z">
        <w:r w:rsidR="002C734F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>achieve</w:delText>
        </w:r>
        <w:r w:rsidR="0003298C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>s</w:delText>
        </w:r>
        <w:r w:rsidR="002C734F" w:rsidDel="00A84056">
          <w:rPr>
            <w:rFonts w:ascii="Times New Roman" w:eastAsia="Times New Roman" w:hAnsi="Times New Roman" w:cs="Times New Roman"/>
            <w:i/>
            <w:lang w:val="en-US" w:eastAsia="fr-FR"/>
          </w:rPr>
          <w:delText xml:space="preserve"> even equivalent performance</w:delText>
        </w:r>
      </w:del>
      <w:ins w:id="131" w:author="Meng-Lin Li" w:date="2022-04-09T12:24:00Z">
        <w:r w:rsidR="00A84056">
          <w:rPr>
            <w:rFonts w:ascii="Times New Roman" w:eastAsia="Times New Roman" w:hAnsi="Times New Roman" w:cs="Times New Roman"/>
            <w:i/>
            <w:lang w:val="en-US" w:eastAsia="fr-FR"/>
          </w:rPr>
          <w:t>rivals its real-valued RF counterpart</w:t>
        </w:r>
      </w:ins>
      <w:r w:rsidR="002C734F">
        <w:rPr>
          <w:rFonts w:ascii="Times New Roman" w:eastAsia="Times New Roman" w:hAnsi="Times New Roman" w:cs="Times New Roman"/>
          <w:i/>
          <w:lang w:val="en-US" w:eastAsia="fr-FR"/>
        </w:rPr>
        <w:t xml:space="preserve">. </w:t>
      </w:r>
    </w:p>
    <w:p w14:paraId="1124484B" w14:textId="18B775A7" w:rsidR="00556B95" w:rsidRPr="002C734F" w:rsidRDefault="00950707" w:rsidP="00556B95">
      <w:pPr>
        <w:spacing w:after="0" w:line="240" w:lineRule="auto"/>
        <w:rPr>
          <w:rFonts w:ascii="Times New Roman" w:eastAsia="Times New Roman" w:hAnsi="Times New Roman" w:cs="Times New Roman"/>
          <w:i/>
          <w:lang w:val="en-US" w:eastAsia="fr-FR"/>
        </w:rPr>
      </w:pPr>
      <w:del w:id="132" w:author="Meng-Lin Li" w:date="2022-04-09T12:36:00Z">
        <w:r w:rsidRPr="00950707" w:rsidDel="00D71687">
          <w:rPr>
            <w:noProof/>
            <w:lang w:val="en-US" w:eastAsia="zh-TW"/>
          </w:rPr>
          <w:drawing>
            <wp:anchor distT="0" distB="0" distL="114300" distR="114300" simplePos="0" relativeHeight="251671552" behindDoc="0" locked="0" layoutInCell="1" allowOverlap="1" wp14:anchorId="08FB80D2" wp14:editId="5358B8DB">
              <wp:simplePos x="0" y="0"/>
              <wp:positionH relativeFrom="column">
                <wp:posOffset>2756535</wp:posOffset>
              </wp:positionH>
              <wp:positionV relativeFrom="paragraph">
                <wp:posOffset>156845</wp:posOffset>
              </wp:positionV>
              <wp:extent cx="1835643" cy="1375200"/>
              <wp:effectExtent l="0" t="0" r="0" b="0"/>
              <wp:wrapNone/>
              <wp:docPr id="16" name="圖片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/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5643" cy="137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950707" w:rsidDel="00D71687">
          <w:rPr>
            <w:noProof/>
            <w:lang w:val="en-US" w:eastAsia="zh-TW"/>
          </w:rPr>
          <w:drawing>
            <wp:anchor distT="0" distB="0" distL="114300" distR="114300" simplePos="0" relativeHeight="251673600" behindDoc="0" locked="0" layoutInCell="1" allowOverlap="1" wp14:anchorId="4A8440FA" wp14:editId="7B7027E5">
              <wp:simplePos x="0" y="0"/>
              <wp:positionH relativeFrom="column">
                <wp:posOffset>1313815</wp:posOffset>
              </wp:positionH>
              <wp:positionV relativeFrom="paragraph">
                <wp:posOffset>156845</wp:posOffset>
              </wp:positionV>
              <wp:extent cx="1835643" cy="1375200"/>
              <wp:effectExtent l="0" t="0" r="0" b="0"/>
              <wp:wrapNone/>
              <wp:docPr id="18" name="圖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5643" cy="137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950707" w:rsidDel="00D71687">
          <w:rPr>
            <w:b/>
            <w:bCs/>
            <w:iCs/>
            <w:noProof/>
            <w:lang w:val="en-US" w:eastAsia="zh-TW"/>
          </w:rPr>
          <w:drawing>
            <wp:anchor distT="0" distB="0" distL="114300" distR="114300" simplePos="0" relativeHeight="251674624" behindDoc="0" locked="0" layoutInCell="1" allowOverlap="1" wp14:anchorId="03FD41E6" wp14:editId="51294C14">
              <wp:simplePos x="0" y="0"/>
              <wp:positionH relativeFrom="column">
                <wp:posOffset>-133985</wp:posOffset>
              </wp:positionH>
              <wp:positionV relativeFrom="paragraph">
                <wp:posOffset>156845</wp:posOffset>
              </wp:positionV>
              <wp:extent cx="1835150" cy="1374775"/>
              <wp:effectExtent l="0" t="0" r="0" b="0"/>
              <wp:wrapNone/>
              <wp:docPr id="19" name="圖片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5150" cy="137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del>
    </w:p>
    <w:p w14:paraId="37F60FBB" w14:textId="6BA20997" w:rsidR="00E843CC" w:rsidRDefault="00CD6343">
      <w:pPr>
        <w:rPr>
          <w:lang w:val="en-US" w:eastAsia="zh-TW"/>
        </w:rPr>
      </w:pPr>
      <w:del w:id="133" w:author="Meng-Lin Li" w:date="2022-04-09T12:36:00Z">
        <w:r w:rsidRPr="00CD6343" w:rsidDel="00D71687">
          <w:rPr>
            <w:rFonts w:hint="eastAsia"/>
            <w:b/>
            <w:bCs/>
            <w:iCs/>
            <w:noProof/>
            <w:lang w:val="en-US" w:eastAsia="zh-TW"/>
          </w:rPr>
          <w:drawing>
            <wp:anchor distT="0" distB="0" distL="114300" distR="114300" simplePos="0" relativeHeight="251675648" behindDoc="0" locked="0" layoutInCell="1" allowOverlap="1" wp14:anchorId="64B9C234" wp14:editId="4256D353">
              <wp:simplePos x="0" y="0"/>
              <wp:positionH relativeFrom="column">
                <wp:posOffset>4205605</wp:posOffset>
              </wp:positionH>
              <wp:positionV relativeFrom="paragraph">
                <wp:posOffset>-3810</wp:posOffset>
              </wp:positionV>
              <wp:extent cx="1835643" cy="1375200"/>
              <wp:effectExtent l="0" t="0" r="0" b="0"/>
              <wp:wrapNone/>
              <wp:docPr id="20" name="圖片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5643" cy="1375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r w:rsidR="00950707" w:rsidRPr="00950707">
        <w:rPr>
          <w:lang w:val="en-US" w:eastAsia="zh-TW"/>
        </w:rPr>
        <w:t xml:space="preserve">  </w:t>
      </w:r>
    </w:p>
    <w:p w14:paraId="75C65265" w14:textId="5245EDC8" w:rsidR="006A2498" w:rsidRDefault="006A2498">
      <w:pPr>
        <w:rPr>
          <w:lang w:val="en-US"/>
        </w:rPr>
      </w:pPr>
    </w:p>
    <w:p w14:paraId="6A221AD7" w14:textId="773E19F5" w:rsidR="00FD62F6" w:rsidRDefault="00D71687">
      <w:pPr>
        <w:rPr>
          <w:lang w:val="en-US"/>
        </w:rPr>
      </w:pPr>
      <w:bookmarkStart w:id="134" w:name="_GoBack"/>
      <w:ins w:id="135" w:author="Meng-Lin Li" w:date="2022-04-09T12:36:00Z">
        <w:r w:rsidRPr="00D71687">
          <w:lastRenderedPageBreak/>
          <w:drawing>
            <wp:inline distT="0" distB="0" distL="0" distR="0" wp14:anchorId="3F51C0D5" wp14:editId="2A405E06">
              <wp:extent cx="5760720" cy="1784963"/>
              <wp:effectExtent l="0" t="0" r="0" b="0"/>
              <wp:docPr id="1" name="圖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720" cy="17849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End w:id="134"/>
    </w:p>
    <w:p w14:paraId="704C1DF5" w14:textId="40B92132" w:rsidR="00FD62F6" w:rsidRDefault="00FD62F6">
      <w:pPr>
        <w:rPr>
          <w:lang w:val="en-US"/>
        </w:rPr>
      </w:pPr>
    </w:p>
    <w:p w14:paraId="5949D350" w14:textId="51EDBA06" w:rsidR="00FD62F6" w:rsidRDefault="00FD62F6">
      <w:pPr>
        <w:rPr>
          <w:lang w:val="en-US"/>
        </w:rPr>
      </w:pPr>
    </w:p>
    <w:p w14:paraId="2CA0FFFB" w14:textId="690F1CF8" w:rsidR="0014234B" w:rsidDel="00D71687" w:rsidRDefault="00FD62F6">
      <w:pPr>
        <w:rPr>
          <w:del w:id="136" w:author="Meng-Lin Li" w:date="2022-04-09T12:36:00Z"/>
          <w:b/>
          <w:bCs/>
          <w:iCs/>
          <w:lang w:val="en-US" w:eastAsia="zh-TW"/>
        </w:rPr>
      </w:pPr>
      <w:del w:id="137" w:author="Meng-Lin Li" w:date="2022-04-09T12:36:00Z">
        <w:r w:rsidRPr="00270DFF" w:rsidDel="00D71687">
          <w:rPr>
            <w:b/>
            <w:bCs/>
            <w:iCs/>
            <w:lang w:val="en-US"/>
          </w:rPr>
          <w:delText xml:space="preserve">Fig 1. </w:delText>
        </w:r>
        <w:r w:rsidR="00270DFF" w:rsidDel="00D71687">
          <w:rPr>
            <w:b/>
            <w:bCs/>
            <w:iCs/>
            <w:lang w:val="en-US"/>
          </w:rPr>
          <w:delText>For visualization purpose,</w:delText>
        </w:r>
        <w:r w:rsidR="002B7DC0" w:rsidDel="00D71687">
          <w:rPr>
            <w:b/>
            <w:bCs/>
            <w:iCs/>
            <w:lang w:val="en-US"/>
          </w:rPr>
          <w:delText xml:space="preserve"> </w:delText>
        </w:r>
        <w:r w:rsidR="00FB7A3A" w:rsidDel="00D71687">
          <w:rPr>
            <w:b/>
            <w:bCs/>
            <w:iCs/>
            <w:lang w:val="en-US"/>
          </w:rPr>
          <w:delText>figures are</w:delText>
        </w:r>
        <w:r w:rsidR="00270DFF" w:rsidDel="00D71687">
          <w:rPr>
            <w:b/>
            <w:bCs/>
            <w:iCs/>
            <w:lang w:val="en-US"/>
          </w:rPr>
          <w:delText xml:space="preserve"> </w:delText>
        </w:r>
        <w:r w:rsidR="002B7DC0" w:rsidDel="00D71687">
          <w:rPr>
            <w:b/>
            <w:bCs/>
            <w:iCs/>
            <w:lang w:val="en-US"/>
          </w:rPr>
          <w:delText xml:space="preserve">displayed in B-mode with a dynamic range of 40dB. </w:delText>
        </w:r>
        <w:r w:rsidR="00FB7A3A" w:rsidDel="00D71687">
          <w:rPr>
            <w:b/>
            <w:bCs/>
            <w:iCs/>
            <w:lang w:val="en-US"/>
          </w:rPr>
          <w:delText>Column 1 and 2</w:delText>
        </w:r>
        <w:r w:rsidR="00270DFF" w:rsidDel="00D71687">
          <w:rPr>
            <w:b/>
            <w:bCs/>
            <w:iCs/>
            <w:lang w:val="en-US"/>
          </w:rPr>
          <w:delText xml:space="preserve">: </w:delText>
        </w:r>
        <w:r w:rsidR="008D5741" w:rsidDel="00D71687">
          <w:rPr>
            <w:b/>
            <w:bCs/>
            <w:iCs/>
            <w:lang w:val="en-US"/>
          </w:rPr>
          <w:delText>m</w:delText>
        </w:r>
        <w:r w:rsidR="00270DFF" w:rsidDel="00D71687">
          <w:rPr>
            <w:b/>
            <w:bCs/>
            <w:iCs/>
            <w:lang w:val="en-US"/>
          </w:rPr>
          <w:delText>odel input</w:delText>
        </w:r>
        <w:r w:rsidR="00FB7A3A" w:rsidDel="00D71687">
          <w:rPr>
            <w:b/>
            <w:bCs/>
            <w:iCs/>
            <w:lang w:val="en-US"/>
          </w:rPr>
          <w:delText>, ultrasound beamformed patch</w:delText>
        </w:r>
        <w:r w:rsidR="00B10DBD" w:rsidDel="00D71687">
          <w:rPr>
            <w:b/>
            <w:bCs/>
            <w:iCs/>
            <w:lang w:val="en-US"/>
          </w:rPr>
          <w:delText xml:space="preserve">, </w:delText>
        </w:r>
        <w:r w:rsidR="00FB7A3A" w:rsidDel="00D71687">
          <w:rPr>
            <w:b/>
            <w:bCs/>
            <w:iCs/>
            <w:lang w:val="en-US"/>
          </w:rPr>
          <w:delText>and ground-truth phase-aberrated PSF respectively</w:delText>
        </w:r>
        <w:r w:rsidR="00270DFF" w:rsidDel="00D71687">
          <w:rPr>
            <w:b/>
            <w:bCs/>
            <w:iCs/>
            <w:lang w:val="en-US"/>
          </w:rPr>
          <w:delText xml:space="preserve">, </w:delText>
        </w:r>
        <w:r w:rsidR="00B10DBD" w:rsidDel="00D71687">
          <w:rPr>
            <w:b/>
            <w:bCs/>
            <w:iCs/>
            <w:lang w:val="en-US"/>
          </w:rPr>
          <w:delText>they are</w:delText>
        </w:r>
        <w:r w:rsidR="00FB7A3A" w:rsidDel="00D71687">
          <w:rPr>
            <w:b/>
            <w:bCs/>
            <w:iCs/>
            <w:lang w:val="en-US"/>
          </w:rPr>
          <w:delText xml:space="preserve"> either RF or baseband determined by the model</w:delText>
        </w:r>
        <w:r w:rsidR="002B7DC0" w:rsidDel="00D71687">
          <w:rPr>
            <w:b/>
            <w:bCs/>
            <w:iCs/>
            <w:lang w:val="en-US"/>
          </w:rPr>
          <w:delText>.</w:delText>
        </w:r>
        <w:r w:rsidR="00B10DBD" w:rsidDel="00D71687">
          <w:rPr>
            <w:b/>
            <w:bCs/>
            <w:iCs/>
            <w:lang w:val="en-US"/>
          </w:rPr>
          <w:delText xml:space="preserve"> </w:delText>
        </w:r>
        <w:r w:rsidR="00FB7A3A" w:rsidDel="00D71687">
          <w:rPr>
            <w:b/>
            <w:bCs/>
            <w:iCs/>
            <w:lang w:val="en-US"/>
          </w:rPr>
          <w:delText>Column 3</w:delText>
        </w:r>
        <w:r w:rsidR="008D5741" w:rsidDel="00D71687">
          <w:rPr>
            <w:b/>
            <w:bCs/>
            <w:iCs/>
            <w:lang w:val="en-US"/>
          </w:rPr>
          <w:delText xml:space="preserve">: estimated PSF using RF patch. </w:delText>
        </w:r>
        <w:r w:rsidR="00FB7A3A" w:rsidDel="00D71687">
          <w:rPr>
            <w:b/>
            <w:bCs/>
            <w:iCs/>
            <w:lang w:val="en-US"/>
          </w:rPr>
          <w:delText>Column 4</w:delText>
        </w:r>
        <w:r w:rsidR="008D5741" w:rsidDel="00D71687">
          <w:rPr>
            <w:b/>
            <w:bCs/>
            <w:iCs/>
            <w:lang w:val="en-US"/>
          </w:rPr>
          <w:delText>: estimated PSFs using baseband patch. T</w:delText>
        </w:r>
        <w:r w:rsidR="004772F2" w:rsidRPr="00270DFF" w:rsidDel="00D71687">
          <w:rPr>
            <w:b/>
            <w:bCs/>
            <w:iCs/>
            <w:lang w:val="en-US"/>
          </w:rPr>
          <w:delText xml:space="preserve">his sample has </w:delText>
        </w:r>
        <w:r w:rsidR="00B81A62" w:rsidRPr="00270DFF" w:rsidDel="00D71687">
          <w:rPr>
            <w:b/>
            <w:bCs/>
            <w:iCs/>
            <w:lang w:val="en-US"/>
          </w:rPr>
          <w:delText xml:space="preserve">maximum </w:delText>
        </w:r>
        <w:r w:rsidR="008D5741" w:rsidDel="00D71687">
          <w:rPr>
            <w:b/>
            <w:bCs/>
            <w:iCs/>
            <w:lang w:val="en-US"/>
          </w:rPr>
          <w:delText>phase error</w:delText>
        </w:r>
        <w:r w:rsidR="00B81A62" w:rsidRPr="00270DFF" w:rsidDel="00D71687">
          <w:rPr>
            <w:b/>
            <w:bCs/>
            <w:iCs/>
            <w:lang w:val="en-US"/>
          </w:rPr>
          <w:delText xml:space="preserve"> </w:delText>
        </w:r>
        <m:oMath>
          <m:f>
            <m:fPr>
              <m:ctrlPr>
                <w:rPr>
                  <w:rFonts w:ascii="Cambria Math" w:eastAsia="Times New Roman" w:hAnsi="Cambria Math" w:cs="Times New Roman"/>
                  <w:b/>
                  <w:bCs/>
                  <w:iCs/>
                  <w:lang w:val="en-US" w:eastAsia="fr-FR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lang w:val="en-US" w:eastAsia="fr-FR"/>
                </w:rPr>
                <m:t>π</m:t>
              </m:r>
            </m:num>
            <m:den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lang w:val="en-US" w:eastAsia="fr-FR"/>
                </w:rPr>
                <m:t>4</m:t>
              </m:r>
            </m:den>
          </m:f>
        </m:oMath>
        <w:r w:rsidR="00B81A62" w:rsidRPr="00270DFF" w:rsidDel="00D71687">
          <w:rPr>
            <w:rFonts w:hint="eastAsia"/>
            <w:b/>
            <w:bCs/>
            <w:iCs/>
            <w:lang w:val="en-US" w:eastAsia="zh-TW"/>
          </w:rPr>
          <w:delText xml:space="preserve"> </w:delText>
        </w:r>
        <w:r w:rsidR="008D5741" w:rsidDel="00D71687">
          <w:rPr>
            <w:b/>
            <w:bCs/>
            <w:iCs/>
            <w:lang w:val="en-US" w:eastAsia="zh-TW"/>
          </w:rPr>
          <w:delText>at the imaging center frequency.</w:delText>
        </w:r>
        <w:r w:rsidR="00950707" w:rsidRPr="00950707" w:rsidDel="00D71687">
          <w:rPr>
            <w:b/>
            <w:bCs/>
            <w:iCs/>
            <w:lang w:val="en-US" w:eastAsia="zh-TW"/>
          </w:rPr>
          <w:delText xml:space="preserve"> </w:delText>
        </w:r>
      </w:del>
    </w:p>
    <w:p w14:paraId="437B5E26" w14:textId="090C73CE" w:rsidR="00CD6343" w:rsidRPr="00270DFF" w:rsidRDefault="00CD6343">
      <w:pPr>
        <w:rPr>
          <w:b/>
          <w:bCs/>
          <w:iCs/>
          <w:lang w:val="en-US" w:eastAsia="zh-TW"/>
        </w:rPr>
      </w:pPr>
    </w:p>
    <w:sectPr w:rsidR="00CD6343" w:rsidRPr="00270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7316E" w14:textId="77777777" w:rsidR="005104DC" w:rsidRDefault="005104DC" w:rsidP="00CA7D76">
      <w:pPr>
        <w:spacing w:after="0" w:line="240" w:lineRule="auto"/>
      </w:pPr>
      <w:r>
        <w:separator/>
      </w:r>
    </w:p>
  </w:endnote>
  <w:endnote w:type="continuationSeparator" w:id="0">
    <w:p w14:paraId="3CB0C236" w14:textId="77777777" w:rsidR="005104DC" w:rsidRDefault="005104DC" w:rsidP="00CA7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DF248" w14:textId="77777777" w:rsidR="005104DC" w:rsidRDefault="005104DC" w:rsidP="00CA7D76">
      <w:pPr>
        <w:spacing w:after="0" w:line="240" w:lineRule="auto"/>
      </w:pPr>
      <w:r>
        <w:separator/>
      </w:r>
    </w:p>
  </w:footnote>
  <w:footnote w:type="continuationSeparator" w:id="0">
    <w:p w14:paraId="6E92C3C8" w14:textId="77777777" w:rsidR="005104DC" w:rsidRDefault="005104DC" w:rsidP="00CA7D7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ng-Lin Li">
    <w15:presenceInfo w15:providerId="Windows Live" w15:userId="b291b53128e71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45"/>
    <w:rsid w:val="000244D6"/>
    <w:rsid w:val="00031DF3"/>
    <w:rsid w:val="0003298C"/>
    <w:rsid w:val="0006773A"/>
    <w:rsid w:val="00076F17"/>
    <w:rsid w:val="000C035F"/>
    <w:rsid w:val="000E6D06"/>
    <w:rsid w:val="000E76F5"/>
    <w:rsid w:val="000F79A4"/>
    <w:rsid w:val="00100968"/>
    <w:rsid w:val="001215F2"/>
    <w:rsid w:val="0014234B"/>
    <w:rsid w:val="00155ED1"/>
    <w:rsid w:val="00157D1A"/>
    <w:rsid w:val="00161ABC"/>
    <w:rsid w:val="001725E2"/>
    <w:rsid w:val="00185B56"/>
    <w:rsid w:val="001A0F22"/>
    <w:rsid w:val="001E15E2"/>
    <w:rsid w:val="001E3232"/>
    <w:rsid w:val="001F246A"/>
    <w:rsid w:val="002228C2"/>
    <w:rsid w:val="00241723"/>
    <w:rsid w:val="0025068F"/>
    <w:rsid w:val="00250845"/>
    <w:rsid w:val="00270DFF"/>
    <w:rsid w:val="002B37B9"/>
    <w:rsid w:val="002B54C3"/>
    <w:rsid w:val="002B778F"/>
    <w:rsid w:val="002B7DC0"/>
    <w:rsid w:val="002C12CE"/>
    <w:rsid w:val="002C734F"/>
    <w:rsid w:val="002C7D7F"/>
    <w:rsid w:val="002D5B17"/>
    <w:rsid w:val="002D79FD"/>
    <w:rsid w:val="002F2575"/>
    <w:rsid w:val="003062CA"/>
    <w:rsid w:val="0032572C"/>
    <w:rsid w:val="00326A3E"/>
    <w:rsid w:val="00340994"/>
    <w:rsid w:val="003431AA"/>
    <w:rsid w:val="00362235"/>
    <w:rsid w:val="00373EF7"/>
    <w:rsid w:val="00386819"/>
    <w:rsid w:val="003E79CB"/>
    <w:rsid w:val="00402835"/>
    <w:rsid w:val="00413596"/>
    <w:rsid w:val="0041704F"/>
    <w:rsid w:val="00427053"/>
    <w:rsid w:val="004339B4"/>
    <w:rsid w:val="00450888"/>
    <w:rsid w:val="00450E2E"/>
    <w:rsid w:val="004518E4"/>
    <w:rsid w:val="004772F2"/>
    <w:rsid w:val="004A22CE"/>
    <w:rsid w:val="004C2994"/>
    <w:rsid w:val="004C3678"/>
    <w:rsid w:val="004C4489"/>
    <w:rsid w:val="00507700"/>
    <w:rsid w:val="005104DC"/>
    <w:rsid w:val="00556B95"/>
    <w:rsid w:val="00557A79"/>
    <w:rsid w:val="00571D74"/>
    <w:rsid w:val="00572E4D"/>
    <w:rsid w:val="00581113"/>
    <w:rsid w:val="00584014"/>
    <w:rsid w:val="00596001"/>
    <w:rsid w:val="00596330"/>
    <w:rsid w:val="005A274A"/>
    <w:rsid w:val="005A57BC"/>
    <w:rsid w:val="005B3083"/>
    <w:rsid w:val="0060686A"/>
    <w:rsid w:val="00626FE1"/>
    <w:rsid w:val="00634750"/>
    <w:rsid w:val="00637072"/>
    <w:rsid w:val="00675070"/>
    <w:rsid w:val="006755AE"/>
    <w:rsid w:val="006A2498"/>
    <w:rsid w:val="006D115E"/>
    <w:rsid w:val="006D3F05"/>
    <w:rsid w:val="006F0879"/>
    <w:rsid w:val="00700757"/>
    <w:rsid w:val="00707C3A"/>
    <w:rsid w:val="0075400C"/>
    <w:rsid w:val="007638C0"/>
    <w:rsid w:val="0076598D"/>
    <w:rsid w:val="00782E8B"/>
    <w:rsid w:val="007904BD"/>
    <w:rsid w:val="007B14FE"/>
    <w:rsid w:val="007B5B9B"/>
    <w:rsid w:val="007C4385"/>
    <w:rsid w:val="00827C87"/>
    <w:rsid w:val="008670BE"/>
    <w:rsid w:val="0087378E"/>
    <w:rsid w:val="00881ADD"/>
    <w:rsid w:val="008C3F1B"/>
    <w:rsid w:val="008C47DB"/>
    <w:rsid w:val="008D5741"/>
    <w:rsid w:val="008F5309"/>
    <w:rsid w:val="00950707"/>
    <w:rsid w:val="009607C9"/>
    <w:rsid w:val="009651FC"/>
    <w:rsid w:val="00977AB6"/>
    <w:rsid w:val="009C524E"/>
    <w:rsid w:val="009C6173"/>
    <w:rsid w:val="009D0D84"/>
    <w:rsid w:val="009E2F4C"/>
    <w:rsid w:val="009E738A"/>
    <w:rsid w:val="00A21953"/>
    <w:rsid w:val="00A2423A"/>
    <w:rsid w:val="00A260F3"/>
    <w:rsid w:val="00A31224"/>
    <w:rsid w:val="00A34A69"/>
    <w:rsid w:val="00A4115C"/>
    <w:rsid w:val="00A52B5B"/>
    <w:rsid w:val="00A82E30"/>
    <w:rsid w:val="00A84056"/>
    <w:rsid w:val="00AA20D0"/>
    <w:rsid w:val="00AB7F66"/>
    <w:rsid w:val="00AC248E"/>
    <w:rsid w:val="00AC5F4C"/>
    <w:rsid w:val="00AE2EC1"/>
    <w:rsid w:val="00B10DBD"/>
    <w:rsid w:val="00B14CE5"/>
    <w:rsid w:val="00B16522"/>
    <w:rsid w:val="00B20873"/>
    <w:rsid w:val="00B21A1D"/>
    <w:rsid w:val="00B668CD"/>
    <w:rsid w:val="00B81A62"/>
    <w:rsid w:val="00B90C7C"/>
    <w:rsid w:val="00BA0F0E"/>
    <w:rsid w:val="00BB6739"/>
    <w:rsid w:val="00BC21C8"/>
    <w:rsid w:val="00BD1A70"/>
    <w:rsid w:val="00BD5403"/>
    <w:rsid w:val="00C1566B"/>
    <w:rsid w:val="00C222CC"/>
    <w:rsid w:val="00C305B2"/>
    <w:rsid w:val="00C312EA"/>
    <w:rsid w:val="00C340E8"/>
    <w:rsid w:val="00C62725"/>
    <w:rsid w:val="00C80EBF"/>
    <w:rsid w:val="00C81E0E"/>
    <w:rsid w:val="00C90C8D"/>
    <w:rsid w:val="00C96663"/>
    <w:rsid w:val="00C97FC9"/>
    <w:rsid w:val="00CA3D70"/>
    <w:rsid w:val="00CA537F"/>
    <w:rsid w:val="00CA7D76"/>
    <w:rsid w:val="00CD6343"/>
    <w:rsid w:val="00D00DB0"/>
    <w:rsid w:val="00D34FDC"/>
    <w:rsid w:val="00D37342"/>
    <w:rsid w:val="00D51150"/>
    <w:rsid w:val="00D511FF"/>
    <w:rsid w:val="00D71687"/>
    <w:rsid w:val="00D72B60"/>
    <w:rsid w:val="00DA44C4"/>
    <w:rsid w:val="00DB6B95"/>
    <w:rsid w:val="00DC6CAF"/>
    <w:rsid w:val="00DF7EEC"/>
    <w:rsid w:val="00E2560C"/>
    <w:rsid w:val="00E2570D"/>
    <w:rsid w:val="00E36F26"/>
    <w:rsid w:val="00E40963"/>
    <w:rsid w:val="00E62ACD"/>
    <w:rsid w:val="00E843CC"/>
    <w:rsid w:val="00E91239"/>
    <w:rsid w:val="00EA4B71"/>
    <w:rsid w:val="00EE3A37"/>
    <w:rsid w:val="00F03CD2"/>
    <w:rsid w:val="00F2397C"/>
    <w:rsid w:val="00F8536B"/>
    <w:rsid w:val="00F86B08"/>
    <w:rsid w:val="00FA75E5"/>
    <w:rsid w:val="00FB1DFB"/>
    <w:rsid w:val="00FB4331"/>
    <w:rsid w:val="00FB7A3A"/>
    <w:rsid w:val="00FC3C0A"/>
    <w:rsid w:val="00FD3369"/>
    <w:rsid w:val="00FD442E"/>
    <w:rsid w:val="00FD5C62"/>
    <w:rsid w:val="00F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FDE7"/>
  <w15:chartTrackingRefBased/>
  <w15:docId w15:val="{F8F94515-BF27-4D76-81DF-41C2BB95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0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0096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A7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7D7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7D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7D76"/>
    <w:rPr>
      <w:sz w:val="20"/>
      <w:szCs w:val="20"/>
    </w:rPr>
  </w:style>
  <w:style w:type="character" w:styleId="a9">
    <w:name w:val="Placeholder Text"/>
    <w:basedOn w:val="a0"/>
    <w:uiPriority w:val="99"/>
    <w:semiHidden/>
    <w:rsid w:val="00BD1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DC10F-70F2-4EE1-B69C-59E41605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4743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攸俺 林</dc:creator>
  <cp:keywords/>
  <dc:description/>
  <cp:lastModifiedBy>Meng-Lin Li</cp:lastModifiedBy>
  <cp:revision>25</cp:revision>
  <cp:lastPrinted>2022-03-25T14:21:00Z</cp:lastPrinted>
  <dcterms:created xsi:type="dcterms:W3CDTF">2022-03-23T12:38:00Z</dcterms:created>
  <dcterms:modified xsi:type="dcterms:W3CDTF">2022-04-09T04:36:00Z</dcterms:modified>
</cp:coreProperties>
</file>